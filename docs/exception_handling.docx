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22D" w:rsidRPr="00BF422D" w:rsidRDefault="00BF422D" w:rsidP="00BF422D">
      <w:pPr>
        <w:shd w:val="clear" w:color="auto" w:fill="FFFFFF"/>
        <w:spacing w:after="0" w:line="240" w:lineRule="auto"/>
        <w:rPr>
          <w:rFonts w:ascii="Arial" w:eastAsia="Times New Roman" w:hAnsi="Arial" w:cs="Arial"/>
          <w:color w:val="252830"/>
          <w:sz w:val="24"/>
          <w:szCs w:val="24"/>
        </w:rPr>
      </w:pPr>
      <w:r w:rsidRPr="00BF422D">
        <w:rPr>
          <w:rFonts w:ascii="Arial" w:eastAsia="Times New Roman" w:hAnsi="Arial" w:cs="Arial"/>
          <w:color w:val="252830"/>
          <w:sz w:val="24"/>
          <w:szCs w:val="24"/>
        </w:rPr>
        <w:fldChar w:fldCharType="begin"/>
      </w:r>
      <w:r w:rsidRPr="00BF422D">
        <w:rPr>
          <w:rFonts w:ascii="Arial" w:eastAsia="Times New Roman" w:hAnsi="Arial" w:cs="Arial"/>
          <w:color w:val="252830"/>
          <w:sz w:val="24"/>
          <w:szCs w:val="24"/>
        </w:rPr>
        <w:instrText xml:space="preserve"> HYPERLINK "https://www.programiz.com/python-programming" \o "Python Programming" </w:instrText>
      </w:r>
      <w:r w:rsidRPr="00BF422D">
        <w:rPr>
          <w:rFonts w:ascii="Arial" w:eastAsia="Times New Roman" w:hAnsi="Arial" w:cs="Arial"/>
          <w:color w:val="252830"/>
          <w:sz w:val="24"/>
          <w:szCs w:val="24"/>
        </w:rPr>
        <w:fldChar w:fldCharType="separate"/>
      </w:r>
      <w:proofErr w:type="spellStart"/>
      <w:r w:rsidRPr="00BF422D">
        <w:rPr>
          <w:rFonts w:ascii="Arial" w:eastAsia="Times New Roman" w:hAnsi="Arial" w:cs="Arial"/>
          <w:color w:val="2B6DAD"/>
          <w:sz w:val="24"/>
          <w:szCs w:val="24"/>
          <w:u w:val="single"/>
        </w:rPr>
        <w:t>Programiz</w:t>
      </w:r>
      <w:proofErr w:type="spellEnd"/>
      <w:r w:rsidRPr="00BF422D">
        <w:rPr>
          <w:rFonts w:ascii="Arial" w:eastAsia="Times New Roman" w:hAnsi="Arial" w:cs="Arial"/>
          <w:color w:val="2B6DAD"/>
          <w:sz w:val="24"/>
          <w:szCs w:val="24"/>
          <w:u w:val="single"/>
        </w:rPr>
        <w:t xml:space="preserve"> Logo</w:t>
      </w:r>
      <w:r w:rsidRPr="00BF422D">
        <w:rPr>
          <w:rFonts w:ascii="Arial" w:eastAsia="Times New Roman" w:hAnsi="Arial" w:cs="Arial"/>
          <w:color w:val="252830"/>
          <w:sz w:val="24"/>
          <w:szCs w:val="24"/>
        </w:rPr>
        <w:fldChar w:fldCharType="end"/>
      </w:r>
    </w:p>
    <w:p w:rsidR="00BF422D" w:rsidRPr="00BF422D" w:rsidRDefault="00BF422D" w:rsidP="00BF422D">
      <w:pPr>
        <w:numPr>
          <w:ilvl w:val="0"/>
          <w:numId w:val="1"/>
        </w:numPr>
        <w:shd w:val="clear" w:color="auto" w:fill="FFFFFF"/>
        <w:spacing w:before="100" w:beforeAutospacing="1" w:after="100" w:afterAutospacing="1" w:line="240" w:lineRule="auto"/>
        <w:ind w:left="600" w:right="600"/>
        <w:rPr>
          <w:rFonts w:ascii="Arial" w:eastAsia="Times New Roman" w:hAnsi="Arial" w:cs="Arial"/>
          <w:color w:val="252830"/>
          <w:sz w:val="24"/>
          <w:szCs w:val="24"/>
        </w:rPr>
      </w:pPr>
      <w:hyperlink r:id="rId5" w:history="1">
        <w:r w:rsidRPr="00BF422D">
          <w:rPr>
            <w:rFonts w:ascii="Arial" w:eastAsia="Times New Roman" w:hAnsi="Arial" w:cs="Arial"/>
            <w:caps/>
            <w:color w:val="2C394B"/>
            <w:sz w:val="19"/>
            <w:u w:val="single"/>
          </w:rPr>
          <w:t>C PROGRAMMING</w:t>
        </w:r>
      </w:hyperlink>
    </w:p>
    <w:p w:rsidR="00BF422D" w:rsidRPr="00BF422D" w:rsidRDefault="00BF422D" w:rsidP="00BF422D">
      <w:pPr>
        <w:numPr>
          <w:ilvl w:val="0"/>
          <w:numId w:val="1"/>
        </w:numPr>
        <w:shd w:val="clear" w:color="auto" w:fill="FFFFFF"/>
        <w:spacing w:before="100" w:beforeAutospacing="1" w:after="100" w:afterAutospacing="1" w:line="240" w:lineRule="auto"/>
        <w:ind w:left="600" w:right="600"/>
        <w:rPr>
          <w:rFonts w:ascii="Arial" w:eastAsia="Times New Roman" w:hAnsi="Arial" w:cs="Arial"/>
          <w:color w:val="252830"/>
          <w:sz w:val="24"/>
          <w:szCs w:val="24"/>
        </w:rPr>
      </w:pPr>
      <w:hyperlink r:id="rId6" w:history="1">
        <w:r w:rsidRPr="00BF422D">
          <w:rPr>
            <w:rFonts w:ascii="Arial" w:eastAsia="Times New Roman" w:hAnsi="Arial" w:cs="Arial"/>
            <w:caps/>
            <w:color w:val="2C394B"/>
            <w:sz w:val="19"/>
            <w:u w:val="single"/>
          </w:rPr>
          <w:t>C++ PROGRAMMING</w:t>
        </w:r>
      </w:hyperlink>
    </w:p>
    <w:p w:rsidR="00BF422D" w:rsidRPr="00BF422D" w:rsidRDefault="00BF422D" w:rsidP="00BF422D">
      <w:pPr>
        <w:numPr>
          <w:ilvl w:val="0"/>
          <w:numId w:val="1"/>
        </w:numPr>
        <w:shd w:val="clear" w:color="auto" w:fill="FFFFFF"/>
        <w:spacing w:before="100" w:beforeAutospacing="1" w:after="100" w:afterAutospacing="1" w:line="240" w:lineRule="auto"/>
        <w:ind w:left="600" w:right="600"/>
        <w:rPr>
          <w:rFonts w:ascii="Arial" w:eastAsia="Times New Roman" w:hAnsi="Arial" w:cs="Arial"/>
          <w:color w:val="252830"/>
          <w:sz w:val="24"/>
          <w:szCs w:val="24"/>
        </w:rPr>
      </w:pPr>
      <w:hyperlink r:id="rId7" w:history="1">
        <w:r w:rsidRPr="00BF422D">
          <w:rPr>
            <w:rFonts w:ascii="Arial" w:eastAsia="Times New Roman" w:hAnsi="Arial" w:cs="Arial"/>
            <w:caps/>
            <w:color w:val="2C394B"/>
            <w:sz w:val="19"/>
            <w:u w:val="single"/>
          </w:rPr>
          <w:t>R PROGRAMMING</w:t>
        </w:r>
      </w:hyperlink>
    </w:p>
    <w:p w:rsidR="00BF422D" w:rsidRPr="00BF422D" w:rsidRDefault="00BF422D" w:rsidP="00BF422D">
      <w:pPr>
        <w:numPr>
          <w:ilvl w:val="0"/>
          <w:numId w:val="2"/>
        </w:numPr>
        <w:shd w:val="clear" w:color="auto" w:fill="2C394B"/>
        <w:spacing w:before="100" w:beforeAutospacing="1" w:after="100" w:afterAutospacing="1" w:line="240" w:lineRule="auto"/>
        <w:ind w:left="0"/>
        <w:rPr>
          <w:rFonts w:ascii="Arial" w:eastAsia="Times New Roman" w:hAnsi="Arial" w:cs="Arial"/>
          <w:caps/>
          <w:color w:val="FFFFFF"/>
        </w:rPr>
      </w:pPr>
      <w:hyperlink r:id="rId8" w:history="1">
        <w:r w:rsidRPr="00BF422D">
          <w:rPr>
            <w:rFonts w:ascii="Material Icons" w:eastAsia="Times New Roman" w:hAnsi="Material Icons" w:cs="Arial"/>
            <w:color w:val="FFFFFF"/>
            <w:sz w:val="36"/>
            <w:u w:val="single"/>
          </w:rPr>
          <w:t>home</w:t>
        </w:r>
      </w:hyperlink>
    </w:p>
    <w:p w:rsidR="00BF422D" w:rsidRPr="00BF422D" w:rsidRDefault="00BF422D" w:rsidP="00BF422D">
      <w:pPr>
        <w:numPr>
          <w:ilvl w:val="0"/>
          <w:numId w:val="2"/>
        </w:numPr>
        <w:shd w:val="clear" w:color="auto" w:fill="2C394B"/>
        <w:spacing w:before="100" w:beforeAutospacing="1" w:after="100" w:afterAutospacing="1" w:line="240" w:lineRule="auto"/>
        <w:ind w:left="0"/>
        <w:rPr>
          <w:rFonts w:ascii="Arial" w:eastAsia="Times New Roman" w:hAnsi="Arial" w:cs="Arial"/>
          <w:caps/>
          <w:color w:val="FFFFFF"/>
        </w:rPr>
      </w:pPr>
      <w:hyperlink r:id="rId9" w:anchor="learn-python-tutorial" w:tooltip="Python Tutorial" w:history="1">
        <w:r w:rsidRPr="00BF422D">
          <w:rPr>
            <w:rFonts w:ascii="Arial" w:eastAsia="Times New Roman" w:hAnsi="Arial" w:cs="Arial"/>
            <w:caps/>
            <w:color w:val="FFFFFF"/>
            <w:u w:val="single"/>
          </w:rPr>
          <w:t>TUTORIAL</w:t>
        </w:r>
      </w:hyperlink>
    </w:p>
    <w:p w:rsidR="00BF422D" w:rsidRPr="00BF422D" w:rsidRDefault="00BF422D" w:rsidP="00BF422D">
      <w:pPr>
        <w:numPr>
          <w:ilvl w:val="0"/>
          <w:numId w:val="2"/>
        </w:numPr>
        <w:shd w:val="clear" w:color="auto" w:fill="2C394B"/>
        <w:spacing w:before="100" w:beforeAutospacing="1" w:after="100" w:afterAutospacing="1" w:line="240" w:lineRule="auto"/>
        <w:ind w:left="0"/>
        <w:rPr>
          <w:rFonts w:ascii="Arial" w:eastAsia="Times New Roman" w:hAnsi="Arial" w:cs="Arial"/>
          <w:caps/>
          <w:color w:val="FFFFFF"/>
        </w:rPr>
      </w:pPr>
      <w:hyperlink r:id="rId10" w:tooltip="Python Examples" w:history="1">
        <w:r w:rsidRPr="00BF422D">
          <w:rPr>
            <w:rFonts w:ascii="Arial" w:eastAsia="Times New Roman" w:hAnsi="Arial" w:cs="Arial"/>
            <w:caps/>
            <w:color w:val="FFFFFF"/>
            <w:u w:val="single"/>
          </w:rPr>
          <w:t>EXAMPLES</w:t>
        </w:r>
      </w:hyperlink>
    </w:p>
    <w:p w:rsidR="00BF422D" w:rsidRPr="00BF422D" w:rsidRDefault="00BF422D" w:rsidP="00BF422D">
      <w:pPr>
        <w:numPr>
          <w:ilvl w:val="0"/>
          <w:numId w:val="2"/>
        </w:numPr>
        <w:shd w:val="clear" w:color="auto" w:fill="2C394B"/>
        <w:spacing w:before="100" w:beforeAutospacing="1" w:after="100" w:afterAutospacing="1" w:line="240" w:lineRule="auto"/>
        <w:ind w:left="0"/>
        <w:rPr>
          <w:rFonts w:ascii="Arial" w:eastAsia="Times New Roman" w:hAnsi="Arial" w:cs="Arial"/>
          <w:caps/>
          <w:color w:val="FFFFFF"/>
        </w:rPr>
      </w:pPr>
      <w:hyperlink r:id="rId11" w:tooltip="Python Methods" w:history="1">
        <w:r w:rsidRPr="00BF422D">
          <w:rPr>
            <w:rFonts w:ascii="Arial" w:eastAsia="Times New Roman" w:hAnsi="Arial" w:cs="Arial"/>
            <w:caps/>
            <w:color w:val="FFFFFF"/>
            <w:u w:val="single"/>
          </w:rPr>
          <w:t>METHODS</w:t>
        </w:r>
      </w:hyperlink>
    </w:p>
    <w:p w:rsidR="00BF422D" w:rsidRPr="00BF422D" w:rsidRDefault="00BF422D" w:rsidP="00BF422D">
      <w:pPr>
        <w:numPr>
          <w:ilvl w:val="0"/>
          <w:numId w:val="2"/>
        </w:numPr>
        <w:shd w:val="clear" w:color="auto" w:fill="2C394B"/>
        <w:spacing w:before="100" w:beforeAutospacing="1" w:after="100" w:afterAutospacing="1" w:line="240" w:lineRule="auto"/>
        <w:ind w:left="0"/>
        <w:rPr>
          <w:rFonts w:ascii="Arial" w:eastAsia="Times New Roman" w:hAnsi="Arial" w:cs="Arial"/>
          <w:caps/>
          <w:color w:val="FFFFFF"/>
        </w:rPr>
      </w:pPr>
      <w:hyperlink r:id="rId12" w:tooltip="Python Quizzes" w:history="1">
        <w:r w:rsidRPr="00BF422D">
          <w:rPr>
            <w:rFonts w:ascii="Arial" w:eastAsia="Times New Roman" w:hAnsi="Arial" w:cs="Arial"/>
            <w:caps/>
            <w:color w:val="FFFFFF"/>
            <w:u w:val="single"/>
          </w:rPr>
          <w:t>QUIZ</w:t>
        </w:r>
      </w:hyperlink>
    </w:p>
    <w:p w:rsidR="00BF422D" w:rsidRPr="00BF422D" w:rsidRDefault="00BF422D" w:rsidP="00BF422D">
      <w:pPr>
        <w:shd w:val="clear" w:color="auto" w:fill="2C394B"/>
        <w:spacing w:line="240" w:lineRule="auto"/>
        <w:rPr>
          <w:rFonts w:ascii="Arial" w:eastAsia="Times New Roman" w:hAnsi="Arial" w:cs="Arial"/>
          <w:color w:val="FFFFFF"/>
          <w:sz w:val="24"/>
          <w:szCs w:val="24"/>
        </w:rPr>
      </w:pPr>
      <w:hyperlink r:id="rId13" w:history="1">
        <w:proofErr w:type="gramStart"/>
        <w:r w:rsidRPr="00BF422D">
          <w:rPr>
            <w:rFonts w:ascii="Material Icons" w:eastAsia="Times New Roman" w:hAnsi="Material Icons" w:cs="Arial"/>
            <w:color w:val="FFFFFF"/>
            <w:sz w:val="36"/>
            <w:u w:val="single"/>
          </w:rPr>
          <w:t>search</w:t>
        </w:r>
        <w:proofErr w:type="gramEnd"/>
      </w:hyperlink>
    </w:p>
    <w:p w:rsidR="00BF422D" w:rsidRPr="00BF422D" w:rsidRDefault="00BF422D" w:rsidP="00BF422D">
      <w:pPr>
        <w:pBdr>
          <w:bottom w:val="single" w:sz="6" w:space="8" w:color="EEEEEE"/>
        </w:pBdr>
        <w:shd w:val="clear" w:color="auto" w:fill="FFFFFF"/>
        <w:spacing w:before="180" w:after="72" w:line="240" w:lineRule="auto"/>
        <w:outlineLvl w:val="0"/>
        <w:rPr>
          <w:ins w:id="0" w:author="Unknown"/>
          <w:rFonts w:ascii="Arial" w:eastAsia="Times New Roman" w:hAnsi="Arial" w:cs="Arial"/>
          <w:color w:val="252830"/>
          <w:spacing w:val="-8"/>
          <w:kern w:val="36"/>
          <w:sz w:val="60"/>
          <w:szCs w:val="60"/>
        </w:rPr>
      </w:pPr>
      <w:ins w:id="1" w:author="Unknown">
        <w:r w:rsidRPr="00BF422D">
          <w:rPr>
            <w:rFonts w:ascii="Arial" w:eastAsia="Times New Roman" w:hAnsi="Arial" w:cs="Arial"/>
            <w:color w:val="252830"/>
            <w:spacing w:val="-8"/>
            <w:kern w:val="36"/>
            <w:sz w:val="60"/>
            <w:szCs w:val="60"/>
          </w:rPr>
          <w:t>Python Exception Handling - Try, Except and Finally</w:t>
        </w:r>
      </w:ins>
    </w:p>
    <w:p w:rsidR="00BF422D" w:rsidRPr="00BF422D" w:rsidRDefault="00BF422D" w:rsidP="00BF422D">
      <w:pPr>
        <w:shd w:val="clear" w:color="auto" w:fill="FFFFFF"/>
        <w:spacing w:line="240" w:lineRule="auto"/>
        <w:rPr>
          <w:ins w:id="2" w:author="Unknown"/>
          <w:rFonts w:ascii="Arial" w:eastAsia="Times New Roman" w:hAnsi="Arial" w:cs="Arial"/>
          <w:b/>
          <w:bCs/>
          <w:color w:val="9999AA"/>
          <w:sz w:val="24"/>
          <w:szCs w:val="24"/>
        </w:rPr>
      </w:pPr>
      <w:ins w:id="3" w:author="Unknown">
        <w:r w:rsidRPr="00BF422D">
          <w:rPr>
            <w:rFonts w:ascii="Arial" w:eastAsia="Times New Roman" w:hAnsi="Arial" w:cs="Arial"/>
            <w:b/>
            <w:bCs/>
            <w:color w:val="9999AA"/>
            <w:sz w:val="24"/>
            <w:szCs w:val="24"/>
          </w:rPr>
          <w:t>In this article, you'll learn how to handle exceptions in your Python program using try, except and finally statements. This will motivate you to write clean, readable and efficient code in Python.</w:t>
        </w:r>
      </w:ins>
    </w:p>
    <w:p w:rsidR="00BF422D" w:rsidRPr="00BF422D" w:rsidRDefault="00BF422D" w:rsidP="00BF422D">
      <w:pPr>
        <w:shd w:val="clear" w:color="auto" w:fill="FFFFFF"/>
        <w:spacing w:after="0" w:line="240" w:lineRule="auto"/>
        <w:rPr>
          <w:ins w:id="4" w:author="Unknown"/>
          <w:rFonts w:ascii="Arial" w:eastAsia="Times New Roman" w:hAnsi="Arial" w:cs="Arial"/>
          <w:color w:val="252830"/>
          <w:sz w:val="24"/>
          <w:szCs w:val="24"/>
        </w:rPr>
      </w:pPr>
      <w:r>
        <w:rPr>
          <w:rFonts w:ascii="Arial" w:eastAsia="Times New Roman" w:hAnsi="Arial" w:cs="Arial"/>
          <w:noProof/>
          <w:color w:val="252830"/>
          <w:sz w:val="24"/>
          <w:szCs w:val="24"/>
        </w:rPr>
        <w:drawing>
          <wp:inline distT="0" distB="0" distL="0" distR="0">
            <wp:extent cx="7048500" cy="3810000"/>
            <wp:effectExtent l="19050" t="0" r="0" b="0"/>
            <wp:docPr id="1" name="Picture 1"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ception Handling"/>
                    <pic:cNvPicPr>
                      <a:picLocks noChangeAspect="1" noChangeArrowheads="1"/>
                    </pic:cNvPicPr>
                  </pic:nvPicPr>
                  <pic:blipFill>
                    <a:blip r:embed="rId14"/>
                    <a:srcRect/>
                    <a:stretch>
                      <a:fillRect/>
                    </a:stretch>
                  </pic:blipFill>
                  <pic:spPr bwMode="auto">
                    <a:xfrm>
                      <a:off x="0" y="0"/>
                      <a:ext cx="7048500" cy="3810000"/>
                    </a:xfrm>
                    <a:prstGeom prst="rect">
                      <a:avLst/>
                    </a:prstGeom>
                    <a:noFill/>
                    <a:ln w="9525">
                      <a:noFill/>
                      <a:miter lim="800000"/>
                      <a:headEnd/>
                      <a:tailEnd/>
                    </a:ln>
                  </pic:spPr>
                </pic:pic>
              </a:graphicData>
            </a:graphic>
          </wp:inline>
        </w:drawing>
      </w:r>
    </w:p>
    <w:p w:rsidR="00BF422D" w:rsidRPr="00BF422D" w:rsidRDefault="00BF422D" w:rsidP="00BF422D">
      <w:pPr>
        <w:shd w:val="clear" w:color="auto" w:fill="FFFFFF"/>
        <w:spacing w:before="100" w:beforeAutospacing="1" w:after="336" w:line="240" w:lineRule="auto"/>
        <w:rPr>
          <w:ins w:id="5" w:author="Unknown"/>
          <w:rFonts w:ascii="Arial" w:eastAsia="Times New Roman" w:hAnsi="Arial" w:cs="Arial"/>
          <w:color w:val="252830"/>
          <w:sz w:val="24"/>
          <w:szCs w:val="24"/>
        </w:rPr>
      </w:pPr>
      <w:ins w:id="6" w:author="Unknown">
        <w:r w:rsidRPr="00BF422D">
          <w:rPr>
            <w:rFonts w:ascii="Arial" w:eastAsia="Times New Roman" w:hAnsi="Arial" w:cs="Arial"/>
            <w:color w:val="252830"/>
            <w:sz w:val="24"/>
            <w:szCs w:val="24"/>
          </w:rPr>
          <w:lastRenderedPageBreak/>
          <w:t>Python has many </w:t>
        </w:r>
        <w:r w:rsidRPr="00BF422D">
          <w:rPr>
            <w:rFonts w:ascii="Arial" w:eastAsia="Times New Roman" w:hAnsi="Arial" w:cs="Arial"/>
            <w:color w:val="252830"/>
            <w:sz w:val="24"/>
            <w:szCs w:val="24"/>
          </w:rPr>
          <w:fldChar w:fldCharType="begin"/>
        </w:r>
        <w:r w:rsidRPr="00BF422D">
          <w:rPr>
            <w:rFonts w:ascii="Arial" w:eastAsia="Times New Roman" w:hAnsi="Arial" w:cs="Arial"/>
            <w:color w:val="252830"/>
            <w:sz w:val="24"/>
            <w:szCs w:val="24"/>
          </w:rPr>
          <w:instrText xml:space="preserve"> HYPERLINK "https://www.programiz.com/python-programming/exceptions" \o "Python built-in exceptions" </w:instrText>
        </w:r>
        <w:r w:rsidRPr="00BF422D">
          <w:rPr>
            <w:rFonts w:ascii="Arial" w:eastAsia="Times New Roman" w:hAnsi="Arial" w:cs="Arial"/>
            <w:color w:val="252830"/>
            <w:sz w:val="24"/>
            <w:szCs w:val="24"/>
          </w:rPr>
          <w:fldChar w:fldCharType="separate"/>
        </w:r>
        <w:r w:rsidRPr="00BF422D">
          <w:rPr>
            <w:rFonts w:ascii="Arial" w:eastAsia="Times New Roman" w:hAnsi="Arial" w:cs="Arial"/>
            <w:color w:val="2B6DAD"/>
            <w:sz w:val="24"/>
            <w:szCs w:val="24"/>
            <w:u w:val="single"/>
          </w:rPr>
          <w:t>built-in exceptions</w:t>
        </w:r>
        <w:r w:rsidRPr="00BF422D">
          <w:rPr>
            <w:rFonts w:ascii="Arial" w:eastAsia="Times New Roman" w:hAnsi="Arial" w:cs="Arial"/>
            <w:color w:val="252830"/>
            <w:sz w:val="24"/>
            <w:szCs w:val="24"/>
          </w:rPr>
          <w:fldChar w:fldCharType="end"/>
        </w:r>
        <w:r w:rsidRPr="00BF422D">
          <w:rPr>
            <w:rFonts w:ascii="Arial" w:eastAsia="Times New Roman" w:hAnsi="Arial" w:cs="Arial"/>
            <w:color w:val="252830"/>
            <w:sz w:val="24"/>
            <w:szCs w:val="24"/>
          </w:rPr>
          <w:t> which forces your program to output an error when something in it goes wrong.</w:t>
        </w:r>
      </w:ins>
    </w:p>
    <w:p w:rsidR="00BF422D" w:rsidRPr="00BF422D" w:rsidRDefault="00BF422D" w:rsidP="00BF422D">
      <w:pPr>
        <w:shd w:val="clear" w:color="auto" w:fill="FFFFFF"/>
        <w:spacing w:before="100" w:beforeAutospacing="1" w:after="336" w:line="240" w:lineRule="auto"/>
        <w:rPr>
          <w:ins w:id="7" w:author="Unknown"/>
          <w:rFonts w:ascii="Arial" w:eastAsia="Times New Roman" w:hAnsi="Arial" w:cs="Arial"/>
          <w:color w:val="252830"/>
          <w:sz w:val="24"/>
          <w:szCs w:val="24"/>
        </w:rPr>
      </w:pPr>
      <w:ins w:id="8" w:author="Unknown">
        <w:r w:rsidRPr="00BF422D">
          <w:rPr>
            <w:rFonts w:ascii="Arial" w:eastAsia="Times New Roman" w:hAnsi="Arial" w:cs="Arial"/>
            <w:color w:val="252830"/>
            <w:sz w:val="24"/>
            <w:szCs w:val="24"/>
          </w:rPr>
          <w:t>When these exceptions occur, it causes the current process to stop and passes it to the calling process until it is handled. If not handled, our program will crash.</w:t>
        </w:r>
      </w:ins>
    </w:p>
    <w:p w:rsidR="00BF422D" w:rsidRPr="00BF422D" w:rsidRDefault="00BF422D" w:rsidP="00BF422D">
      <w:pPr>
        <w:shd w:val="clear" w:color="auto" w:fill="FFFFFF"/>
        <w:spacing w:before="100" w:beforeAutospacing="1" w:after="336" w:line="240" w:lineRule="auto"/>
        <w:rPr>
          <w:ins w:id="9" w:author="Unknown"/>
          <w:rFonts w:ascii="Arial" w:eastAsia="Times New Roman" w:hAnsi="Arial" w:cs="Arial"/>
          <w:color w:val="252830"/>
          <w:sz w:val="24"/>
          <w:szCs w:val="24"/>
        </w:rPr>
      </w:pPr>
      <w:ins w:id="10" w:author="Unknown">
        <w:r w:rsidRPr="00BF422D">
          <w:rPr>
            <w:rFonts w:ascii="Arial" w:eastAsia="Times New Roman" w:hAnsi="Arial" w:cs="Arial"/>
            <w:color w:val="252830"/>
            <w:sz w:val="24"/>
            <w:szCs w:val="24"/>
          </w:rPr>
          <w:t>For example, if </w:t>
        </w:r>
        <w:r w:rsidRPr="00BF422D">
          <w:rPr>
            <w:rFonts w:ascii="Arial" w:eastAsia="Times New Roman" w:hAnsi="Arial" w:cs="Arial"/>
            <w:color w:val="252830"/>
            <w:sz w:val="24"/>
            <w:szCs w:val="24"/>
          </w:rPr>
          <w:fldChar w:fldCharType="begin"/>
        </w:r>
        <w:r w:rsidRPr="00BF422D">
          <w:rPr>
            <w:rFonts w:ascii="Arial" w:eastAsia="Times New Roman" w:hAnsi="Arial" w:cs="Arial"/>
            <w:color w:val="252830"/>
            <w:sz w:val="24"/>
            <w:szCs w:val="24"/>
          </w:rPr>
          <w:instrText xml:space="preserve"> HYPERLINK "https://www.programiz.com/python-programming/function" \o "Python function" </w:instrText>
        </w:r>
        <w:r w:rsidRPr="00BF422D">
          <w:rPr>
            <w:rFonts w:ascii="Arial" w:eastAsia="Times New Roman" w:hAnsi="Arial" w:cs="Arial"/>
            <w:color w:val="252830"/>
            <w:sz w:val="24"/>
            <w:szCs w:val="24"/>
          </w:rPr>
          <w:fldChar w:fldCharType="separate"/>
        </w:r>
        <w:r w:rsidRPr="00BF422D">
          <w:rPr>
            <w:rFonts w:ascii="Arial" w:eastAsia="Times New Roman" w:hAnsi="Arial" w:cs="Arial"/>
            <w:color w:val="2B6DAD"/>
            <w:sz w:val="24"/>
            <w:szCs w:val="24"/>
            <w:u w:val="single"/>
          </w:rPr>
          <w:t>function</w:t>
        </w:r>
        <w:r w:rsidRPr="00BF422D">
          <w:rPr>
            <w:rFonts w:ascii="Arial" w:eastAsia="Times New Roman" w:hAnsi="Arial" w:cs="Arial"/>
            <w:color w:val="252830"/>
            <w:sz w:val="24"/>
            <w:szCs w:val="24"/>
          </w:rPr>
          <w:fldChar w:fldCharType="end"/>
        </w:r>
        <w:r w:rsidRPr="00BF422D">
          <w:rPr>
            <w:rFonts w:ascii="Arial" w:eastAsia="Times New Roman" w:hAnsi="Arial" w:cs="Arial"/>
            <w:color w:val="252830"/>
            <w:sz w:val="24"/>
            <w:szCs w:val="24"/>
          </w:rPr>
          <w:t> </w:t>
        </w:r>
        <w:proofErr w:type="gramStart"/>
        <w:r w:rsidRPr="00BF422D">
          <w:rPr>
            <w:rFonts w:ascii="Consolas" w:eastAsia="Times New Roman" w:hAnsi="Consolas" w:cs="Courier New"/>
            <w:color w:val="252830"/>
            <w:sz w:val="21"/>
          </w:rPr>
          <w:t>A</w:t>
        </w:r>
        <w:proofErr w:type="gramEnd"/>
        <w:r w:rsidRPr="00BF422D">
          <w:rPr>
            <w:rFonts w:ascii="Arial" w:eastAsia="Times New Roman" w:hAnsi="Arial" w:cs="Arial"/>
            <w:color w:val="252830"/>
            <w:sz w:val="24"/>
            <w:szCs w:val="24"/>
          </w:rPr>
          <w:t> calls function </w:t>
        </w:r>
        <w:r w:rsidRPr="00BF422D">
          <w:rPr>
            <w:rFonts w:ascii="Consolas" w:eastAsia="Times New Roman" w:hAnsi="Consolas" w:cs="Courier New"/>
            <w:color w:val="252830"/>
            <w:sz w:val="21"/>
          </w:rPr>
          <w:t>B</w:t>
        </w:r>
        <w:r w:rsidRPr="00BF422D">
          <w:rPr>
            <w:rFonts w:ascii="Arial" w:eastAsia="Times New Roman" w:hAnsi="Arial" w:cs="Arial"/>
            <w:color w:val="252830"/>
            <w:sz w:val="24"/>
            <w:szCs w:val="24"/>
          </w:rPr>
          <w:t> which in turn calls function </w:t>
        </w:r>
        <w:r w:rsidRPr="00BF422D">
          <w:rPr>
            <w:rFonts w:ascii="Consolas" w:eastAsia="Times New Roman" w:hAnsi="Consolas" w:cs="Courier New"/>
            <w:color w:val="252830"/>
            <w:sz w:val="21"/>
          </w:rPr>
          <w:t>C</w:t>
        </w:r>
        <w:r w:rsidRPr="00BF422D">
          <w:rPr>
            <w:rFonts w:ascii="Arial" w:eastAsia="Times New Roman" w:hAnsi="Arial" w:cs="Arial"/>
            <w:color w:val="252830"/>
            <w:sz w:val="24"/>
            <w:szCs w:val="24"/>
          </w:rPr>
          <w:t> and an exception occurs in function </w:t>
        </w:r>
        <w:r w:rsidRPr="00BF422D">
          <w:rPr>
            <w:rFonts w:ascii="Consolas" w:eastAsia="Times New Roman" w:hAnsi="Consolas" w:cs="Courier New"/>
            <w:color w:val="252830"/>
            <w:sz w:val="21"/>
          </w:rPr>
          <w:t>C</w:t>
        </w:r>
        <w:r w:rsidRPr="00BF422D">
          <w:rPr>
            <w:rFonts w:ascii="Arial" w:eastAsia="Times New Roman" w:hAnsi="Arial" w:cs="Arial"/>
            <w:color w:val="252830"/>
            <w:sz w:val="24"/>
            <w:szCs w:val="24"/>
          </w:rPr>
          <w:t>. If it is not handled in </w:t>
        </w:r>
        <w:r w:rsidRPr="00BF422D">
          <w:rPr>
            <w:rFonts w:ascii="Consolas" w:eastAsia="Times New Roman" w:hAnsi="Consolas" w:cs="Courier New"/>
            <w:color w:val="252830"/>
            <w:sz w:val="21"/>
          </w:rPr>
          <w:t>C</w:t>
        </w:r>
        <w:r w:rsidRPr="00BF422D">
          <w:rPr>
            <w:rFonts w:ascii="Arial" w:eastAsia="Times New Roman" w:hAnsi="Arial" w:cs="Arial"/>
            <w:color w:val="252830"/>
            <w:sz w:val="24"/>
            <w:szCs w:val="24"/>
          </w:rPr>
          <w:t>, the exception passes to </w:t>
        </w:r>
        <w:r w:rsidRPr="00BF422D">
          <w:rPr>
            <w:rFonts w:ascii="Consolas" w:eastAsia="Times New Roman" w:hAnsi="Consolas" w:cs="Courier New"/>
            <w:color w:val="252830"/>
            <w:sz w:val="21"/>
          </w:rPr>
          <w:t>B</w:t>
        </w:r>
        <w:r w:rsidRPr="00BF422D">
          <w:rPr>
            <w:rFonts w:ascii="Arial" w:eastAsia="Times New Roman" w:hAnsi="Arial" w:cs="Arial"/>
            <w:color w:val="252830"/>
            <w:sz w:val="24"/>
            <w:szCs w:val="24"/>
          </w:rPr>
          <w:t> and then to </w:t>
        </w:r>
        <w:r w:rsidRPr="00BF422D">
          <w:rPr>
            <w:rFonts w:ascii="Consolas" w:eastAsia="Times New Roman" w:hAnsi="Consolas" w:cs="Courier New"/>
            <w:color w:val="252830"/>
            <w:sz w:val="21"/>
          </w:rPr>
          <w:t>A</w:t>
        </w:r>
        <w:r w:rsidRPr="00BF422D">
          <w:rPr>
            <w:rFonts w:ascii="Arial" w:eastAsia="Times New Roman" w:hAnsi="Arial" w:cs="Arial"/>
            <w:color w:val="252830"/>
            <w:sz w:val="24"/>
            <w:szCs w:val="24"/>
          </w:rPr>
          <w:t>.</w:t>
        </w:r>
      </w:ins>
    </w:p>
    <w:p w:rsidR="00BF422D" w:rsidRPr="00BF422D" w:rsidRDefault="00BF422D" w:rsidP="00BF422D">
      <w:pPr>
        <w:shd w:val="clear" w:color="auto" w:fill="FFFFFF"/>
        <w:spacing w:before="100" w:beforeAutospacing="1" w:after="336" w:line="240" w:lineRule="auto"/>
        <w:rPr>
          <w:ins w:id="11" w:author="Unknown"/>
          <w:rFonts w:ascii="Arial" w:eastAsia="Times New Roman" w:hAnsi="Arial" w:cs="Arial"/>
          <w:color w:val="252830"/>
          <w:sz w:val="24"/>
          <w:szCs w:val="24"/>
        </w:rPr>
      </w:pPr>
      <w:ins w:id="12" w:author="Unknown">
        <w:r w:rsidRPr="00BF422D">
          <w:rPr>
            <w:rFonts w:ascii="Arial" w:eastAsia="Times New Roman" w:hAnsi="Arial" w:cs="Arial"/>
            <w:color w:val="252830"/>
            <w:sz w:val="24"/>
            <w:szCs w:val="24"/>
          </w:rPr>
          <w:t xml:space="preserve">If never handled, an error message is spit out and our </w:t>
        </w:r>
        <w:proofErr w:type="gramStart"/>
        <w:r w:rsidRPr="00BF422D">
          <w:rPr>
            <w:rFonts w:ascii="Arial" w:eastAsia="Times New Roman" w:hAnsi="Arial" w:cs="Arial"/>
            <w:color w:val="252830"/>
            <w:sz w:val="24"/>
            <w:szCs w:val="24"/>
          </w:rPr>
          <w:t>program come</w:t>
        </w:r>
        <w:proofErr w:type="gramEnd"/>
        <w:r w:rsidRPr="00BF422D">
          <w:rPr>
            <w:rFonts w:ascii="Arial" w:eastAsia="Times New Roman" w:hAnsi="Arial" w:cs="Arial"/>
            <w:color w:val="252830"/>
            <w:sz w:val="24"/>
            <w:szCs w:val="24"/>
          </w:rPr>
          <w:t xml:space="preserve"> to a sudden, unexpected halt.</w:t>
        </w:r>
      </w:ins>
    </w:p>
    <w:p w:rsidR="00BF422D" w:rsidRPr="00BF422D" w:rsidRDefault="00BF422D" w:rsidP="00BF422D">
      <w:pPr>
        <w:shd w:val="clear" w:color="auto" w:fill="FFFFFF"/>
        <w:spacing w:before="192" w:after="108" w:line="240" w:lineRule="auto"/>
        <w:outlineLvl w:val="1"/>
        <w:rPr>
          <w:ins w:id="13" w:author="Unknown"/>
          <w:rFonts w:ascii="Arial" w:eastAsia="Times New Roman" w:hAnsi="Arial" w:cs="Arial"/>
          <w:b/>
          <w:bCs/>
          <w:color w:val="252830"/>
          <w:sz w:val="46"/>
          <w:szCs w:val="46"/>
        </w:rPr>
      </w:pPr>
      <w:ins w:id="14" w:author="Unknown">
        <w:r w:rsidRPr="00BF422D">
          <w:rPr>
            <w:rFonts w:ascii="Arial" w:eastAsia="Times New Roman" w:hAnsi="Arial" w:cs="Arial"/>
            <w:b/>
            <w:bCs/>
            <w:color w:val="252830"/>
            <w:sz w:val="46"/>
            <w:szCs w:val="46"/>
          </w:rPr>
          <w:t>Catching Exceptions in Python</w:t>
        </w:r>
      </w:ins>
    </w:p>
    <w:p w:rsidR="00BF422D" w:rsidRPr="00BF422D" w:rsidRDefault="00BF422D" w:rsidP="00BF422D">
      <w:pPr>
        <w:shd w:val="clear" w:color="auto" w:fill="FFFFFF"/>
        <w:spacing w:before="100" w:beforeAutospacing="1" w:after="336" w:line="240" w:lineRule="auto"/>
        <w:rPr>
          <w:ins w:id="15" w:author="Unknown"/>
          <w:rFonts w:ascii="Arial" w:eastAsia="Times New Roman" w:hAnsi="Arial" w:cs="Arial"/>
          <w:color w:val="252830"/>
          <w:sz w:val="24"/>
          <w:szCs w:val="24"/>
        </w:rPr>
      </w:pPr>
      <w:ins w:id="16" w:author="Unknown">
        <w:r w:rsidRPr="00BF422D">
          <w:rPr>
            <w:rFonts w:ascii="Arial" w:eastAsia="Times New Roman" w:hAnsi="Arial" w:cs="Arial"/>
            <w:color w:val="252830"/>
            <w:sz w:val="24"/>
            <w:szCs w:val="24"/>
          </w:rPr>
          <w:t>In Python, exceptions can be handled using a try statement.</w:t>
        </w:r>
      </w:ins>
    </w:p>
    <w:p w:rsidR="00BF422D" w:rsidRPr="00BF422D" w:rsidRDefault="00BF422D" w:rsidP="00BF422D">
      <w:pPr>
        <w:shd w:val="clear" w:color="auto" w:fill="FFFFFF"/>
        <w:spacing w:before="100" w:beforeAutospacing="1" w:after="336" w:line="240" w:lineRule="auto"/>
        <w:rPr>
          <w:ins w:id="17" w:author="Unknown"/>
          <w:rFonts w:ascii="Arial" w:eastAsia="Times New Roman" w:hAnsi="Arial" w:cs="Arial"/>
          <w:color w:val="252830"/>
          <w:sz w:val="24"/>
          <w:szCs w:val="24"/>
        </w:rPr>
      </w:pPr>
      <w:ins w:id="18" w:author="Unknown">
        <w:r w:rsidRPr="00BF422D">
          <w:rPr>
            <w:rFonts w:ascii="Arial" w:eastAsia="Times New Roman" w:hAnsi="Arial" w:cs="Arial"/>
            <w:color w:val="252830"/>
            <w:sz w:val="24"/>
            <w:szCs w:val="24"/>
          </w:rPr>
          <w:t>A critical operation which can raise exception is placed inside the try clause and the code that handles exception is written in except clause.</w:t>
        </w:r>
      </w:ins>
    </w:p>
    <w:p w:rsidR="00BF422D" w:rsidRPr="00BF422D" w:rsidRDefault="00BF422D" w:rsidP="00BF422D">
      <w:pPr>
        <w:shd w:val="clear" w:color="auto" w:fill="FFFFFF"/>
        <w:spacing w:before="100" w:beforeAutospacing="1" w:after="336" w:line="240" w:lineRule="auto"/>
        <w:rPr>
          <w:ins w:id="19" w:author="Unknown"/>
          <w:rFonts w:ascii="Arial" w:eastAsia="Times New Roman" w:hAnsi="Arial" w:cs="Arial"/>
          <w:color w:val="252830"/>
          <w:sz w:val="24"/>
          <w:szCs w:val="24"/>
        </w:rPr>
      </w:pPr>
      <w:ins w:id="20" w:author="Unknown">
        <w:r w:rsidRPr="00BF422D">
          <w:rPr>
            <w:rFonts w:ascii="Arial" w:eastAsia="Times New Roman" w:hAnsi="Arial" w:cs="Arial"/>
            <w:color w:val="252830"/>
            <w:sz w:val="24"/>
            <w:szCs w:val="24"/>
          </w:rPr>
          <w:t>It is up to us, what operations we perform once we have caught the exception. Here is a simple example.</w:t>
        </w:r>
      </w:ins>
    </w:p>
    <w:p w:rsidR="00BF422D" w:rsidRPr="00BF422D" w:rsidRDefault="00BF422D" w:rsidP="00BF422D">
      <w:pPr>
        <w:numPr>
          <w:ilvl w:val="0"/>
          <w:numId w:val="3"/>
        </w:numPr>
        <w:shd w:val="clear" w:color="auto" w:fill="EBF4F7"/>
        <w:spacing w:before="100" w:beforeAutospacing="1" w:after="100" w:afterAutospacing="1" w:line="240" w:lineRule="auto"/>
        <w:ind w:left="0"/>
        <w:rPr>
          <w:ins w:id="21" w:author="Unknown"/>
          <w:rFonts w:ascii="Arial" w:eastAsia="Times New Roman" w:hAnsi="Arial" w:cs="Arial"/>
          <w:color w:val="000000"/>
          <w:sz w:val="24"/>
          <w:szCs w:val="24"/>
        </w:rPr>
      </w:pPr>
      <w:ins w:id="22" w:author="Unknown">
        <w:r w:rsidRPr="00BF422D">
          <w:rPr>
            <w:rFonts w:ascii="Arial" w:eastAsia="Times New Roman" w:hAnsi="Arial" w:cs="Arial"/>
            <w:color w:val="000000"/>
            <w:sz w:val="24"/>
            <w:szCs w:val="24"/>
          </w:rPr>
          <w:fldChar w:fldCharType="begin"/>
        </w:r>
        <w:r w:rsidRPr="00BF422D">
          <w:rPr>
            <w:rFonts w:ascii="Arial" w:eastAsia="Times New Roman" w:hAnsi="Arial" w:cs="Arial"/>
            <w:color w:val="000000"/>
            <w:sz w:val="24"/>
            <w:szCs w:val="24"/>
          </w:rPr>
          <w:instrText xml:space="preserve"> HYPERLINK "https://www.programiz.com/python-programming/exception-handling" </w:instrText>
        </w:r>
        <w:r w:rsidRPr="00BF422D">
          <w:rPr>
            <w:rFonts w:ascii="Arial" w:eastAsia="Times New Roman" w:hAnsi="Arial" w:cs="Arial"/>
            <w:color w:val="000000"/>
            <w:sz w:val="24"/>
            <w:szCs w:val="24"/>
          </w:rPr>
          <w:fldChar w:fldCharType="separate"/>
        </w:r>
        <w:r w:rsidRPr="00BF422D">
          <w:rPr>
            <w:rFonts w:ascii="Arial" w:eastAsia="Times New Roman" w:hAnsi="Arial" w:cs="Arial"/>
            <w:color w:val="3A3A3A"/>
            <w:sz w:val="21"/>
            <w:u w:val="single"/>
          </w:rPr>
          <w:t>script.py</w:t>
        </w:r>
        <w:r w:rsidRPr="00BF422D">
          <w:rPr>
            <w:rFonts w:ascii="Arial" w:eastAsia="Times New Roman" w:hAnsi="Arial" w:cs="Arial"/>
            <w:color w:val="000000"/>
            <w:sz w:val="24"/>
            <w:szCs w:val="24"/>
          </w:rPr>
          <w:fldChar w:fldCharType="end"/>
        </w:r>
      </w:ins>
    </w:p>
    <w:p w:rsidR="00BF422D" w:rsidRPr="00BF422D" w:rsidRDefault="00BF422D" w:rsidP="00BF422D">
      <w:pPr>
        <w:numPr>
          <w:ilvl w:val="0"/>
          <w:numId w:val="3"/>
        </w:numPr>
        <w:shd w:val="clear" w:color="auto" w:fill="EBF4F7"/>
        <w:spacing w:before="100" w:beforeAutospacing="1" w:after="100" w:afterAutospacing="1" w:line="240" w:lineRule="auto"/>
        <w:ind w:left="0"/>
        <w:rPr>
          <w:ins w:id="23" w:author="Unknown"/>
          <w:rFonts w:ascii="Arial" w:eastAsia="Times New Roman" w:hAnsi="Arial" w:cs="Arial"/>
          <w:color w:val="000000"/>
          <w:sz w:val="24"/>
          <w:szCs w:val="24"/>
        </w:rPr>
      </w:pPr>
      <w:ins w:id="24" w:author="Unknown">
        <w:r w:rsidRPr="00BF422D">
          <w:rPr>
            <w:rFonts w:ascii="Arial" w:eastAsia="Times New Roman" w:hAnsi="Arial" w:cs="Arial"/>
            <w:color w:val="000000"/>
            <w:sz w:val="24"/>
            <w:szCs w:val="24"/>
          </w:rPr>
          <w:fldChar w:fldCharType="begin"/>
        </w:r>
        <w:r w:rsidRPr="00BF422D">
          <w:rPr>
            <w:rFonts w:ascii="Arial" w:eastAsia="Times New Roman" w:hAnsi="Arial" w:cs="Arial"/>
            <w:color w:val="000000"/>
            <w:sz w:val="24"/>
            <w:szCs w:val="24"/>
          </w:rPr>
          <w:instrText xml:space="preserve"> HYPERLINK "https://www.programiz.com/python-programming/exception-handling" </w:instrText>
        </w:r>
        <w:r w:rsidRPr="00BF422D">
          <w:rPr>
            <w:rFonts w:ascii="Arial" w:eastAsia="Times New Roman" w:hAnsi="Arial" w:cs="Arial"/>
            <w:color w:val="000000"/>
            <w:sz w:val="24"/>
            <w:szCs w:val="24"/>
          </w:rPr>
          <w:fldChar w:fldCharType="separate"/>
        </w:r>
        <w:proofErr w:type="spellStart"/>
        <w:r w:rsidRPr="00BF422D">
          <w:rPr>
            <w:rFonts w:ascii="Arial" w:eastAsia="Times New Roman" w:hAnsi="Arial" w:cs="Arial"/>
            <w:color w:val="A3A3A3"/>
            <w:sz w:val="21"/>
            <w:u w:val="single"/>
          </w:rPr>
          <w:t>IPython</w:t>
        </w:r>
        <w:proofErr w:type="spellEnd"/>
        <w:r w:rsidRPr="00BF422D">
          <w:rPr>
            <w:rFonts w:ascii="Arial" w:eastAsia="Times New Roman" w:hAnsi="Arial" w:cs="Arial"/>
            <w:color w:val="A3A3A3"/>
            <w:sz w:val="21"/>
            <w:u w:val="single"/>
          </w:rPr>
          <w:t xml:space="preserve"> Shell</w:t>
        </w:r>
        <w:r w:rsidRPr="00BF422D">
          <w:rPr>
            <w:rFonts w:ascii="Arial" w:eastAsia="Times New Roman" w:hAnsi="Arial" w:cs="Arial"/>
            <w:color w:val="000000"/>
            <w:sz w:val="24"/>
            <w:szCs w:val="24"/>
          </w:rPr>
          <w:fldChar w:fldCharType="end"/>
        </w:r>
      </w:ins>
    </w:p>
    <w:p w:rsidR="00BF422D" w:rsidRPr="00BF422D" w:rsidRDefault="00BF422D" w:rsidP="00BF422D">
      <w:pPr>
        <w:numPr>
          <w:ilvl w:val="0"/>
          <w:numId w:val="3"/>
        </w:numPr>
        <w:shd w:val="clear" w:color="auto" w:fill="EBF4F7"/>
        <w:spacing w:before="100" w:beforeAutospacing="1" w:after="100" w:afterAutospacing="1" w:line="240" w:lineRule="auto"/>
        <w:ind w:left="0"/>
        <w:rPr>
          <w:ins w:id="25" w:author="Unknown"/>
          <w:rFonts w:ascii="Arial" w:eastAsia="Times New Roman" w:hAnsi="Arial" w:cs="Arial"/>
          <w:color w:val="000000"/>
          <w:sz w:val="24"/>
          <w:szCs w:val="24"/>
        </w:rPr>
      </w:pPr>
    </w:p>
    <w:p w:rsidR="00BF422D" w:rsidRPr="00BF422D" w:rsidRDefault="00BF422D" w:rsidP="00BF422D">
      <w:pPr>
        <w:shd w:val="clear" w:color="auto" w:fill="FFFFFF"/>
        <w:spacing w:after="0" w:line="240" w:lineRule="atLeast"/>
        <w:rPr>
          <w:ins w:id="26" w:author="Unknown"/>
          <w:rFonts w:ascii="Consolas" w:eastAsia="Times New Roman" w:hAnsi="Consolas" w:cs="Arial"/>
          <w:color w:val="404040"/>
          <w:sz w:val="19"/>
          <w:szCs w:val="19"/>
        </w:rPr>
      </w:pPr>
      <w:ins w:id="27" w:author="Unknown">
        <w:r w:rsidRPr="00BF422D">
          <w:rPr>
            <w:rFonts w:ascii="Consolas" w:eastAsia="Times New Roman" w:hAnsi="Consolas" w:cs="Arial"/>
            <w:color w:val="404040"/>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63.75pt" o:ole="">
              <v:imagedata r:id="rId15" o:title=""/>
            </v:shape>
            <w:control r:id="rId16" w:name="DefaultOcxName" w:shapeid="_x0000_i1035"/>
          </w:object>
        </w:r>
      </w:ins>
    </w:p>
    <w:p w:rsidR="00BF422D" w:rsidRPr="00BF422D" w:rsidRDefault="00BF422D" w:rsidP="00BF422D">
      <w:pPr>
        <w:shd w:val="clear" w:color="auto" w:fill="FFFFFF"/>
        <w:spacing w:after="0" w:line="240" w:lineRule="atLeast"/>
        <w:rPr>
          <w:ins w:id="28" w:author="Unknown"/>
          <w:rFonts w:ascii="Consolas" w:eastAsia="Times New Roman" w:hAnsi="Consolas" w:cs="Arial"/>
          <w:color w:val="000000"/>
          <w:sz w:val="19"/>
          <w:szCs w:val="19"/>
        </w:rPr>
      </w:pPr>
      <w:ins w:id="29" w:author="Unknown">
        <w:r w:rsidRPr="00BF422D">
          <w:rPr>
            <w:rFonts w:ascii="Consolas" w:eastAsia="Times New Roman" w:hAnsi="Consolas" w:cs="Arial"/>
            <w:color w:val="000000"/>
            <w:sz w:val="19"/>
            <w:szCs w:val="19"/>
          </w:rPr>
          <w:t>1</w:t>
        </w:r>
      </w:ins>
    </w:p>
    <w:p w:rsidR="00BF422D" w:rsidRPr="00BF422D" w:rsidRDefault="00BF422D" w:rsidP="00BF422D">
      <w:pPr>
        <w:shd w:val="clear" w:color="auto" w:fill="FFFFFF"/>
        <w:spacing w:after="0" w:line="240" w:lineRule="atLeast"/>
        <w:rPr>
          <w:ins w:id="30" w:author="Unknown"/>
          <w:rFonts w:ascii="Consolas" w:eastAsia="Times New Roman" w:hAnsi="Consolas" w:cs="Arial"/>
          <w:color w:val="000000"/>
          <w:sz w:val="19"/>
          <w:szCs w:val="19"/>
        </w:rPr>
      </w:pPr>
      <w:ins w:id="31" w:author="Unknown">
        <w:r w:rsidRPr="00BF422D">
          <w:rPr>
            <w:rFonts w:ascii="Consolas" w:eastAsia="Times New Roman" w:hAnsi="Consolas" w:cs="Arial"/>
            <w:color w:val="000000"/>
            <w:sz w:val="19"/>
            <w:szCs w:val="19"/>
          </w:rPr>
          <w:t>2</w:t>
        </w:r>
      </w:ins>
    </w:p>
    <w:p w:rsidR="00BF422D" w:rsidRPr="00BF422D" w:rsidRDefault="00BF422D" w:rsidP="00BF422D">
      <w:pPr>
        <w:shd w:val="clear" w:color="auto" w:fill="FFFFFF"/>
        <w:spacing w:after="0" w:line="240" w:lineRule="atLeast"/>
        <w:rPr>
          <w:ins w:id="32" w:author="Unknown"/>
          <w:rFonts w:ascii="Consolas" w:eastAsia="Times New Roman" w:hAnsi="Consolas" w:cs="Arial"/>
          <w:color w:val="000000"/>
          <w:sz w:val="19"/>
          <w:szCs w:val="19"/>
        </w:rPr>
      </w:pPr>
      <w:ins w:id="33" w:author="Unknown">
        <w:r w:rsidRPr="00BF422D">
          <w:rPr>
            <w:rFonts w:ascii="Consolas" w:eastAsia="Times New Roman" w:hAnsi="Consolas" w:cs="Arial"/>
            <w:color w:val="000000"/>
            <w:sz w:val="19"/>
            <w:szCs w:val="19"/>
          </w:rPr>
          <w:t>3</w:t>
        </w:r>
      </w:ins>
    </w:p>
    <w:p w:rsidR="00BF422D" w:rsidRPr="00BF422D" w:rsidRDefault="00BF422D" w:rsidP="00BF422D">
      <w:pPr>
        <w:shd w:val="clear" w:color="auto" w:fill="FFFFFF"/>
        <w:spacing w:after="0" w:line="240" w:lineRule="atLeast"/>
        <w:rPr>
          <w:ins w:id="34" w:author="Unknown"/>
          <w:rFonts w:ascii="Consolas" w:eastAsia="Times New Roman" w:hAnsi="Consolas" w:cs="Arial"/>
          <w:color w:val="000000"/>
          <w:sz w:val="19"/>
          <w:szCs w:val="19"/>
        </w:rPr>
      </w:pPr>
      <w:ins w:id="35" w:author="Unknown">
        <w:r w:rsidRPr="00BF422D">
          <w:rPr>
            <w:rFonts w:ascii="Consolas" w:eastAsia="Times New Roman" w:hAnsi="Consolas" w:cs="Arial"/>
            <w:color w:val="000000"/>
            <w:sz w:val="19"/>
            <w:szCs w:val="19"/>
          </w:rPr>
          <w:t>4</w:t>
        </w:r>
      </w:ins>
    </w:p>
    <w:p w:rsidR="00BF422D" w:rsidRPr="00BF422D" w:rsidRDefault="00BF422D" w:rsidP="00BF422D">
      <w:pPr>
        <w:shd w:val="clear" w:color="auto" w:fill="FFFFFF"/>
        <w:spacing w:after="0" w:line="240" w:lineRule="atLeast"/>
        <w:rPr>
          <w:ins w:id="36" w:author="Unknown"/>
          <w:rFonts w:ascii="Consolas" w:eastAsia="Times New Roman" w:hAnsi="Consolas" w:cs="Arial"/>
          <w:color w:val="000000"/>
          <w:sz w:val="19"/>
          <w:szCs w:val="19"/>
        </w:rPr>
      </w:pPr>
      <w:ins w:id="37" w:author="Unknown">
        <w:r w:rsidRPr="00BF422D">
          <w:rPr>
            <w:rFonts w:ascii="Consolas" w:eastAsia="Times New Roman" w:hAnsi="Consolas" w:cs="Arial"/>
            <w:color w:val="000000"/>
            <w:sz w:val="19"/>
            <w:szCs w:val="19"/>
          </w:rPr>
          <w:t>5</w:t>
        </w:r>
      </w:ins>
    </w:p>
    <w:p w:rsidR="00BF422D" w:rsidRPr="00BF422D" w:rsidRDefault="00BF422D" w:rsidP="00BF422D">
      <w:pPr>
        <w:shd w:val="clear" w:color="auto" w:fill="FFFFFF"/>
        <w:spacing w:after="0" w:line="240" w:lineRule="atLeast"/>
        <w:rPr>
          <w:ins w:id="38" w:author="Unknown"/>
          <w:rFonts w:ascii="Consolas" w:eastAsia="Times New Roman" w:hAnsi="Consolas" w:cs="Arial"/>
          <w:color w:val="000000"/>
          <w:sz w:val="19"/>
          <w:szCs w:val="19"/>
        </w:rPr>
      </w:pPr>
      <w:ins w:id="39" w:author="Unknown">
        <w:r w:rsidRPr="00BF422D">
          <w:rPr>
            <w:rFonts w:ascii="Consolas" w:eastAsia="Times New Roman" w:hAnsi="Consolas" w:cs="Arial"/>
            <w:color w:val="000000"/>
            <w:sz w:val="19"/>
            <w:szCs w:val="19"/>
          </w:rPr>
          <w:t>6</w:t>
        </w:r>
      </w:ins>
    </w:p>
    <w:p w:rsidR="00BF422D" w:rsidRPr="00BF422D" w:rsidRDefault="00BF422D" w:rsidP="00BF422D">
      <w:pPr>
        <w:shd w:val="clear" w:color="auto" w:fill="FFFFFF"/>
        <w:spacing w:after="0" w:line="240" w:lineRule="atLeast"/>
        <w:rPr>
          <w:ins w:id="40" w:author="Unknown"/>
          <w:rFonts w:ascii="Consolas" w:eastAsia="Times New Roman" w:hAnsi="Consolas" w:cs="Arial"/>
          <w:color w:val="000000"/>
          <w:sz w:val="19"/>
          <w:szCs w:val="19"/>
        </w:rPr>
      </w:pPr>
      <w:ins w:id="41" w:author="Unknown">
        <w:r w:rsidRPr="00BF422D">
          <w:rPr>
            <w:rFonts w:ascii="Consolas" w:eastAsia="Times New Roman" w:hAnsi="Consolas" w:cs="Arial"/>
            <w:color w:val="000000"/>
            <w:sz w:val="19"/>
            <w:szCs w:val="19"/>
          </w:rPr>
          <w:t>7</w:t>
        </w:r>
      </w:ins>
    </w:p>
    <w:p w:rsidR="00BF422D" w:rsidRPr="00BF422D" w:rsidRDefault="00BF422D" w:rsidP="00BF422D">
      <w:pPr>
        <w:shd w:val="clear" w:color="auto" w:fill="FFFFFF"/>
        <w:spacing w:after="0" w:line="240" w:lineRule="atLeast"/>
        <w:rPr>
          <w:ins w:id="42" w:author="Unknown"/>
          <w:rFonts w:ascii="Consolas" w:eastAsia="Times New Roman" w:hAnsi="Consolas" w:cs="Arial"/>
          <w:color w:val="000000"/>
          <w:sz w:val="19"/>
          <w:szCs w:val="19"/>
        </w:rPr>
      </w:pPr>
      <w:ins w:id="43" w:author="Unknown">
        <w:r w:rsidRPr="00BF422D">
          <w:rPr>
            <w:rFonts w:ascii="Consolas" w:eastAsia="Times New Roman" w:hAnsi="Consolas" w:cs="Arial"/>
            <w:color w:val="000000"/>
            <w:sz w:val="19"/>
            <w:szCs w:val="19"/>
          </w:rPr>
          <w:t>8</w:t>
        </w:r>
      </w:ins>
    </w:p>
    <w:p w:rsidR="00BF422D" w:rsidRPr="00BF422D" w:rsidRDefault="00BF422D" w:rsidP="00BF422D">
      <w:pPr>
        <w:shd w:val="clear" w:color="auto" w:fill="FFFFFF"/>
        <w:spacing w:after="0" w:line="240" w:lineRule="atLeast"/>
        <w:rPr>
          <w:ins w:id="44" w:author="Unknown"/>
          <w:rFonts w:ascii="Consolas" w:eastAsia="Times New Roman" w:hAnsi="Consolas" w:cs="Arial"/>
          <w:color w:val="000000"/>
          <w:sz w:val="19"/>
          <w:szCs w:val="19"/>
        </w:rPr>
      </w:pPr>
      <w:ins w:id="45" w:author="Unknown">
        <w:r w:rsidRPr="00BF422D">
          <w:rPr>
            <w:rFonts w:ascii="Consolas" w:eastAsia="Times New Roman" w:hAnsi="Consolas" w:cs="Arial"/>
            <w:color w:val="000000"/>
            <w:sz w:val="19"/>
            <w:szCs w:val="19"/>
          </w:rPr>
          <w:t>9</w:t>
        </w:r>
      </w:ins>
    </w:p>
    <w:p w:rsidR="00BF422D" w:rsidRPr="00BF422D" w:rsidRDefault="00BF422D" w:rsidP="00BF422D">
      <w:pPr>
        <w:shd w:val="clear" w:color="auto" w:fill="FFFFFF"/>
        <w:spacing w:after="0" w:line="240" w:lineRule="atLeast"/>
        <w:rPr>
          <w:ins w:id="46" w:author="Unknown"/>
          <w:rFonts w:ascii="Consolas" w:eastAsia="Times New Roman" w:hAnsi="Consolas" w:cs="Arial"/>
          <w:color w:val="000000"/>
          <w:sz w:val="19"/>
          <w:szCs w:val="19"/>
        </w:rPr>
      </w:pPr>
      <w:ins w:id="47" w:author="Unknown">
        <w:r w:rsidRPr="00BF422D">
          <w:rPr>
            <w:rFonts w:ascii="Consolas" w:eastAsia="Times New Roman" w:hAnsi="Consolas" w:cs="Arial"/>
            <w:color w:val="000000"/>
            <w:sz w:val="19"/>
            <w:szCs w:val="19"/>
          </w:rPr>
          <w:t>10</w:t>
        </w:r>
      </w:ins>
    </w:p>
    <w:p w:rsidR="00BF422D" w:rsidRPr="00BF422D" w:rsidRDefault="00BF422D" w:rsidP="00BF422D">
      <w:pPr>
        <w:shd w:val="clear" w:color="auto" w:fill="FFFFFF"/>
        <w:spacing w:after="0" w:line="240" w:lineRule="atLeast"/>
        <w:rPr>
          <w:ins w:id="48" w:author="Unknown"/>
          <w:rFonts w:ascii="Consolas" w:eastAsia="Times New Roman" w:hAnsi="Consolas" w:cs="Arial"/>
          <w:color w:val="000000"/>
          <w:sz w:val="19"/>
          <w:szCs w:val="19"/>
        </w:rPr>
      </w:pPr>
      <w:ins w:id="49" w:author="Unknown">
        <w:r w:rsidRPr="00BF422D">
          <w:rPr>
            <w:rFonts w:ascii="Consolas" w:eastAsia="Times New Roman" w:hAnsi="Consolas" w:cs="Arial"/>
            <w:color w:val="000000"/>
            <w:sz w:val="19"/>
            <w:szCs w:val="19"/>
          </w:rPr>
          <w:t>11</w:t>
        </w:r>
      </w:ins>
    </w:p>
    <w:p w:rsidR="00BF422D" w:rsidRPr="00BF422D" w:rsidRDefault="00BF422D" w:rsidP="00BF422D">
      <w:pPr>
        <w:shd w:val="clear" w:color="auto" w:fill="FFFFFF"/>
        <w:spacing w:after="0" w:line="240" w:lineRule="atLeast"/>
        <w:rPr>
          <w:ins w:id="50" w:author="Unknown"/>
          <w:rFonts w:ascii="Consolas" w:eastAsia="Times New Roman" w:hAnsi="Consolas" w:cs="Arial"/>
          <w:color w:val="000000"/>
          <w:sz w:val="19"/>
          <w:szCs w:val="19"/>
        </w:rPr>
      </w:pPr>
      <w:ins w:id="51" w:author="Unknown">
        <w:r w:rsidRPr="00BF422D">
          <w:rPr>
            <w:rFonts w:ascii="Consolas" w:eastAsia="Times New Roman" w:hAnsi="Consolas" w:cs="Arial"/>
            <w:color w:val="000000"/>
            <w:sz w:val="19"/>
            <w:szCs w:val="19"/>
          </w:rPr>
          <w:t>12</w:t>
        </w:r>
      </w:ins>
    </w:p>
    <w:p w:rsidR="00BF422D" w:rsidRPr="00BF422D" w:rsidRDefault="00BF422D" w:rsidP="00BF422D">
      <w:pPr>
        <w:shd w:val="clear" w:color="auto" w:fill="FFFFFF"/>
        <w:spacing w:after="0" w:line="240" w:lineRule="atLeast"/>
        <w:rPr>
          <w:ins w:id="52" w:author="Unknown"/>
          <w:rFonts w:ascii="Consolas" w:eastAsia="Times New Roman" w:hAnsi="Consolas" w:cs="Arial"/>
          <w:color w:val="000000"/>
          <w:sz w:val="19"/>
          <w:szCs w:val="19"/>
        </w:rPr>
      </w:pPr>
      <w:ins w:id="53" w:author="Unknown">
        <w:r w:rsidRPr="00BF422D">
          <w:rPr>
            <w:rFonts w:ascii="Consolas" w:eastAsia="Times New Roman" w:hAnsi="Consolas" w:cs="Arial"/>
            <w:color w:val="000000"/>
            <w:sz w:val="19"/>
            <w:szCs w:val="19"/>
          </w:rPr>
          <w:t>13</w:t>
        </w:r>
      </w:ins>
    </w:p>
    <w:p w:rsidR="00BF422D" w:rsidRPr="00BF422D" w:rsidRDefault="00BF422D" w:rsidP="00BF422D">
      <w:pPr>
        <w:shd w:val="clear" w:color="auto" w:fill="FFFFFF"/>
        <w:spacing w:after="0" w:line="240" w:lineRule="atLeast"/>
        <w:rPr>
          <w:ins w:id="54" w:author="Unknown"/>
          <w:rFonts w:ascii="Consolas" w:eastAsia="Times New Roman" w:hAnsi="Consolas" w:cs="Arial"/>
          <w:color w:val="000000"/>
          <w:sz w:val="19"/>
          <w:szCs w:val="19"/>
        </w:rPr>
      </w:pPr>
      <w:ins w:id="55" w:author="Unknown">
        <w:r w:rsidRPr="00BF422D">
          <w:rPr>
            <w:rFonts w:ascii="Consolas" w:eastAsia="Times New Roman" w:hAnsi="Consolas" w:cs="Arial"/>
            <w:color w:val="000000"/>
            <w:sz w:val="19"/>
            <w:szCs w:val="19"/>
          </w:rPr>
          <w:t>14</w:t>
        </w:r>
      </w:ins>
    </w:p>
    <w:p w:rsidR="00BF422D" w:rsidRPr="00BF422D" w:rsidRDefault="00BF422D" w:rsidP="00BF422D">
      <w:pPr>
        <w:shd w:val="clear" w:color="auto" w:fill="FFFFFF"/>
        <w:spacing w:after="0" w:line="240" w:lineRule="atLeast"/>
        <w:rPr>
          <w:ins w:id="56" w:author="Unknown"/>
          <w:rFonts w:ascii="Consolas" w:eastAsia="Times New Roman" w:hAnsi="Consolas" w:cs="Arial"/>
          <w:color w:val="000000"/>
          <w:sz w:val="19"/>
          <w:szCs w:val="19"/>
        </w:rPr>
      </w:pPr>
      <w:ins w:id="57" w:author="Unknown">
        <w:r w:rsidRPr="00BF422D">
          <w:rPr>
            <w:rFonts w:ascii="Consolas" w:eastAsia="Times New Roman" w:hAnsi="Consolas" w:cs="Arial"/>
            <w:color w:val="000000"/>
            <w:sz w:val="19"/>
            <w:szCs w:val="19"/>
          </w:rPr>
          <w:t>15</w:t>
        </w:r>
      </w:ins>
    </w:p>
    <w:p w:rsidR="00BF422D" w:rsidRPr="00BF422D" w:rsidRDefault="00BF422D" w:rsidP="00BF422D">
      <w:pPr>
        <w:shd w:val="clear" w:color="auto" w:fill="FFFFFF"/>
        <w:spacing w:after="0" w:line="240" w:lineRule="atLeast"/>
        <w:rPr>
          <w:ins w:id="58" w:author="Unknown"/>
          <w:rFonts w:ascii="Consolas" w:eastAsia="Times New Roman" w:hAnsi="Consolas" w:cs="Arial"/>
          <w:color w:val="000000"/>
          <w:sz w:val="19"/>
          <w:szCs w:val="19"/>
        </w:rPr>
      </w:pPr>
      <w:ins w:id="59" w:author="Unknown">
        <w:r w:rsidRPr="00BF422D">
          <w:rPr>
            <w:rFonts w:ascii="Consolas" w:eastAsia="Times New Roman" w:hAnsi="Consolas" w:cs="Arial"/>
            <w:color w:val="4C886B"/>
            <w:sz w:val="19"/>
          </w:rPr>
          <w:t># import module sys to get the type of exception</w:t>
        </w:r>
      </w:ins>
    </w:p>
    <w:p w:rsidR="00BF422D" w:rsidRPr="00BF422D" w:rsidRDefault="00BF422D" w:rsidP="00BF422D">
      <w:pPr>
        <w:shd w:val="clear" w:color="auto" w:fill="FFFFFF"/>
        <w:spacing w:after="0" w:line="240" w:lineRule="atLeast"/>
        <w:rPr>
          <w:ins w:id="60" w:author="Unknown"/>
          <w:rFonts w:ascii="Consolas" w:eastAsia="Times New Roman" w:hAnsi="Consolas" w:cs="Arial"/>
          <w:color w:val="000000"/>
          <w:sz w:val="19"/>
          <w:szCs w:val="19"/>
        </w:rPr>
      </w:pPr>
      <w:proofErr w:type="gramStart"/>
      <w:ins w:id="61" w:author="Unknown">
        <w:r w:rsidRPr="00BF422D">
          <w:rPr>
            <w:rFonts w:ascii="Consolas" w:eastAsia="Times New Roman" w:hAnsi="Consolas" w:cs="Arial"/>
            <w:color w:val="0000FF"/>
            <w:sz w:val="19"/>
          </w:rPr>
          <w:lastRenderedPageBreak/>
          <w:t>import</w:t>
        </w:r>
        <w:proofErr w:type="gramEnd"/>
        <w:r w:rsidRPr="00BF422D">
          <w:rPr>
            <w:rFonts w:ascii="Consolas" w:eastAsia="Times New Roman" w:hAnsi="Consolas" w:cs="Arial"/>
            <w:color w:val="000000"/>
            <w:sz w:val="19"/>
            <w:szCs w:val="19"/>
          </w:rPr>
          <w:t xml:space="preserve"> </w:t>
        </w:r>
        <w:r w:rsidRPr="00BF422D">
          <w:rPr>
            <w:rFonts w:ascii="Consolas" w:eastAsia="Times New Roman" w:hAnsi="Consolas" w:cs="Arial"/>
            <w:color w:val="000000"/>
            <w:sz w:val="19"/>
          </w:rPr>
          <w:t>sys</w:t>
        </w:r>
      </w:ins>
    </w:p>
    <w:p w:rsidR="00BF422D" w:rsidRPr="00BF422D" w:rsidRDefault="00BF422D" w:rsidP="00BF422D">
      <w:pPr>
        <w:shd w:val="clear" w:color="auto" w:fill="FFFFFF"/>
        <w:spacing w:after="0" w:line="240" w:lineRule="atLeast"/>
        <w:rPr>
          <w:ins w:id="62" w:author="Unknown"/>
          <w:rFonts w:ascii="Consolas" w:eastAsia="Times New Roman" w:hAnsi="Consolas" w:cs="Arial"/>
          <w:color w:val="000000"/>
          <w:sz w:val="19"/>
          <w:szCs w:val="19"/>
        </w:rPr>
      </w:pPr>
      <w:proofErr w:type="spellStart"/>
      <w:proofErr w:type="gramStart"/>
      <w:ins w:id="63" w:author="Unknown">
        <w:r w:rsidRPr="00BF422D">
          <w:rPr>
            <w:rFonts w:ascii="Consolas" w:eastAsia="Times New Roman" w:hAnsi="Consolas" w:cs="Arial"/>
            <w:color w:val="000000"/>
            <w:sz w:val="19"/>
          </w:rPr>
          <w:t>randomList</w:t>
        </w:r>
        <w:proofErr w:type="spellEnd"/>
        <w:proofErr w:type="gramEnd"/>
        <w:r w:rsidRPr="00BF422D">
          <w:rPr>
            <w:rFonts w:ascii="Consolas" w:eastAsia="Times New Roman" w:hAnsi="Consolas" w:cs="Arial"/>
            <w:color w:val="000000"/>
            <w:sz w:val="19"/>
            <w:szCs w:val="19"/>
          </w:rPr>
          <w:t xml:space="preserve"> </w:t>
        </w:r>
        <w:r w:rsidRPr="00BF422D">
          <w:rPr>
            <w:rFonts w:ascii="Consolas" w:eastAsia="Times New Roman" w:hAnsi="Consolas" w:cs="Arial"/>
            <w:color w:val="318495"/>
            <w:sz w:val="19"/>
          </w:rPr>
          <w:t>=</w:t>
        </w:r>
        <w:r w:rsidRPr="00BF422D">
          <w:rPr>
            <w:rFonts w:ascii="Consolas" w:eastAsia="Times New Roman" w:hAnsi="Consolas" w:cs="Arial"/>
            <w:color w:val="000000"/>
            <w:sz w:val="19"/>
            <w:szCs w:val="19"/>
          </w:rPr>
          <w:t xml:space="preserve"> </w:t>
        </w:r>
        <w:r w:rsidRPr="00BF422D">
          <w:rPr>
            <w:rFonts w:ascii="Consolas" w:eastAsia="Times New Roman" w:hAnsi="Consolas" w:cs="Arial"/>
            <w:color w:val="000000"/>
            <w:sz w:val="19"/>
          </w:rPr>
          <w:t>[</w:t>
        </w:r>
        <w:r w:rsidRPr="00BF422D">
          <w:rPr>
            <w:rFonts w:ascii="Consolas" w:eastAsia="Times New Roman" w:hAnsi="Consolas" w:cs="Arial"/>
            <w:color w:val="800080"/>
            <w:sz w:val="19"/>
          </w:rPr>
          <w:t>'a'</w:t>
        </w:r>
        <w:r w:rsidRPr="00BF422D">
          <w:rPr>
            <w:rFonts w:ascii="Consolas" w:eastAsia="Times New Roman" w:hAnsi="Consolas" w:cs="Arial"/>
            <w:color w:val="000000"/>
            <w:sz w:val="19"/>
            <w:szCs w:val="19"/>
          </w:rPr>
          <w:t xml:space="preserve">, </w:t>
        </w:r>
        <w:r w:rsidRPr="00BF422D">
          <w:rPr>
            <w:rFonts w:ascii="Consolas" w:eastAsia="Times New Roman" w:hAnsi="Consolas" w:cs="Arial"/>
            <w:color w:val="000040"/>
            <w:sz w:val="19"/>
          </w:rPr>
          <w:t>0</w:t>
        </w:r>
        <w:r w:rsidRPr="00BF422D">
          <w:rPr>
            <w:rFonts w:ascii="Consolas" w:eastAsia="Times New Roman" w:hAnsi="Consolas" w:cs="Arial"/>
            <w:color w:val="000000"/>
            <w:sz w:val="19"/>
            <w:szCs w:val="19"/>
          </w:rPr>
          <w:t xml:space="preserve">, </w:t>
        </w:r>
        <w:r w:rsidRPr="00BF422D">
          <w:rPr>
            <w:rFonts w:ascii="Consolas" w:eastAsia="Times New Roman" w:hAnsi="Consolas" w:cs="Arial"/>
            <w:color w:val="000040"/>
            <w:sz w:val="19"/>
          </w:rPr>
          <w:t>2</w:t>
        </w:r>
        <w:r w:rsidRPr="00BF422D">
          <w:rPr>
            <w:rFonts w:ascii="Consolas" w:eastAsia="Times New Roman" w:hAnsi="Consolas" w:cs="Arial"/>
            <w:color w:val="000000"/>
            <w:sz w:val="19"/>
          </w:rPr>
          <w:t>]</w:t>
        </w:r>
      </w:ins>
    </w:p>
    <w:p w:rsidR="00BF422D" w:rsidRPr="00BF422D" w:rsidRDefault="00BF422D" w:rsidP="00BF422D">
      <w:pPr>
        <w:shd w:val="clear" w:color="auto" w:fill="FFFFFF"/>
        <w:spacing w:after="0" w:line="240" w:lineRule="atLeast"/>
        <w:rPr>
          <w:ins w:id="64" w:author="Unknown"/>
          <w:rFonts w:ascii="Consolas" w:eastAsia="Times New Roman" w:hAnsi="Consolas" w:cs="Arial"/>
          <w:color w:val="000000"/>
          <w:sz w:val="19"/>
          <w:szCs w:val="19"/>
        </w:rPr>
      </w:pPr>
      <w:proofErr w:type="gramStart"/>
      <w:ins w:id="65" w:author="Unknown">
        <w:r w:rsidRPr="00BF422D">
          <w:rPr>
            <w:rFonts w:ascii="Consolas" w:eastAsia="Times New Roman" w:hAnsi="Consolas" w:cs="Arial"/>
            <w:color w:val="0000FF"/>
            <w:sz w:val="19"/>
          </w:rPr>
          <w:t>for</w:t>
        </w:r>
        <w:proofErr w:type="gramEnd"/>
        <w:r w:rsidRPr="00BF422D">
          <w:rPr>
            <w:rFonts w:ascii="Consolas" w:eastAsia="Times New Roman" w:hAnsi="Consolas" w:cs="Arial"/>
            <w:color w:val="000000"/>
            <w:sz w:val="19"/>
            <w:szCs w:val="19"/>
          </w:rPr>
          <w:t xml:space="preserve"> </w:t>
        </w:r>
        <w:r w:rsidRPr="00BF422D">
          <w:rPr>
            <w:rFonts w:ascii="Consolas" w:eastAsia="Times New Roman" w:hAnsi="Consolas" w:cs="Arial"/>
            <w:color w:val="000000"/>
            <w:sz w:val="19"/>
          </w:rPr>
          <w:t>entry</w:t>
        </w:r>
        <w:r w:rsidRPr="00BF422D">
          <w:rPr>
            <w:rFonts w:ascii="Consolas" w:eastAsia="Times New Roman" w:hAnsi="Consolas" w:cs="Arial"/>
            <w:color w:val="000000"/>
            <w:sz w:val="19"/>
            <w:szCs w:val="19"/>
          </w:rPr>
          <w:t xml:space="preserve"> </w:t>
        </w:r>
        <w:r w:rsidRPr="00BF422D">
          <w:rPr>
            <w:rFonts w:ascii="Consolas" w:eastAsia="Times New Roman" w:hAnsi="Consolas" w:cs="Arial"/>
            <w:color w:val="0000FF"/>
            <w:sz w:val="19"/>
          </w:rPr>
          <w:t>in</w:t>
        </w:r>
        <w:r w:rsidRPr="00BF422D">
          <w:rPr>
            <w:rFonts w:ascii="Consolas" w:eastAsia="Times New Roman" w:hAnsi="Consolas" w:cs="Arial"/>
            <w:color w:val="000000"/>
            <w:sz w:val="19"/>
            <w:szCs w:val="19"/>
          </w:rPr>
          <w:t xml:space="preserve"> </w:t>
        </w:r>
        <w:proofErr w:type="spellStart"/>
        <w:r w:rsidRPr="00BF422D">
          <w:rPr>
            <w:rFonts w:ascii="Consolas" w:eastAsia="Times New Roman" w:hAnsi="Consolas" w:cs="Arial"/>
            <w:color w:val="000000"/>
            <w:sz w:val="19"/>
          </w:rPr>
          <w:t>randomList</w:t>
        </w:r>
        <w:proofErr w:type="spellEnd"/>
        <w:r w:rsidRPr="00BF422D">
          <w:rPr>
            <w:rFonts w:ascii="Consolas" w:eastAsia="Times New Roman" w:hAnsi="Consolas" w:cs="Arial"/>
            <w:color w:val="000000"/>
            <w:sz w:val="19"/>
            <w:szCs w:val="19"/>
          </w:rPr>
          <w:t>:</w:t>
        </w:r>
      </w:ins>
    </w:p>
    <w:p w:rsidR="00BF422D" w:rsidRPr="00BF422D" w:rsidRDefault="00BF422D" w:rsidP="00BF422D">
      <w:pPr>
        <w:shd w:val="clear" w:color="auto" w:fill="FFFFFF"/>
        <w:spacing w:after="0" w:line="240" w:lineRule="atLeast"/>
        <w:rPr>
          <w:ins w:id="66" w:author="Unknown"/>
          <w:rFonts w:ascii="Consolas" w:eastAsia="Times New Roman" w:hAnsi="Consolas" w:cs="Arial"/>
          <w:color w:val="000000"/>
          <w:sz w:val="19"/>
          <w:szCs w:val="19"/>
        </w:rPr>
      </w:pPr>
      <w:ins w:id="67" w:author="Unknown">
        <w:r w:rsidRPr="00BF422D">
          <w:rPr>
            <w:rFonts w:ascii="Consolas" w:eastAsia="Times New Roman" w:hAnsi="Consolas" w:cs="Arial"/>
            <w:color w:val="000000"/>
            <w:sz w:val="19"/>
            <w:szCs w:val="19"/>
          </w:rPr>
          <w:t xml:space="preserve">    </w:t>
        </w:r>
        <w:proofErr w:type="gramStart"/>
        <w:r w:rsidRPr="00BF422D">
          <w:rPr>
            <w:rFonts w:ascii="Consolas" w:eastAsia="Times New Roman" w:hAnsi="Consolas" w:cs="Arial"/>
            <w:color w:val="0000FF"/>
            <w:sz w:val="19"/>
          </w:rPr>
          <w:t>try</w:t>
        </w:r>
        <w:proofErr w:type="gramEnd"/>
        <w:r w:rsidRPr="00BF422D">
          <w:rPr>
            <w:rFonts w:ascii="Consolas" w:eastAsia="Times New Roman" w:hAnsi="Consolas" w:cs="Arial"/>
            <w:color w:val="000000"/>
            <w:sz w:val="19"/>
            <w:szCs w:val="19"/>
          </w:rPr>
          <w:t>:</w:t>
        </w:r>
      </w:ins>
    </w:p>
    <w:p w:rsidR="00BF422D" w:rsidRPr="00BF422D" w:rsidRDefault="00BF422D" w:rsidP="00BF422D">
      <w:pPr>
        <w:shd w:val="clear" w:color="auto" w:fill="FFFFFF"/>
        <w:spacing w:after="0" w:line="240" w:lineRule="atLeast"/>
        <w:rPr>
          <w:ins w:id="68" w:author="Unknown"/>
          <w:rFonts w:ascii="Consolas" w:eastAsia="Times New Roman" w:hAnsi="Consolas" w:cs="Arial"/>
          <w:color w:val="000000"/>
          <w:sz w:val="19"/>
          <w:szCs w:val="19"/>
        </w:rPr>
      </w:pPr>
      <w:ins w:id="69" w:author="Unknown">
        <w:r w:rsidRPr="00BF422D">
          <w:rPr>
            <w:rFonts w:ascii="Consolas" w:eastAsia="Times New Roman" w:hAnsi="Consolas" w:cs="Arial"/>
            <w:color w:val="000000"/>
            <w:sz w:val="19"/>
          </w:rPr>
          <w:t xml:space="preserve">    </w:t>
        </w:r>
        <w:r w:rsidRPr="00BF422D">
          <w:rPr>
            <w:rFonts w:ascii="Consolas" w:eastAsia="Times New Roman" w:hAnsi="Consolas" w:cs="Arial"/>
            <w:color w:val="000000"/>
            <w:sz w:val="19"/>
            <w:szCs w:val="19"/>
          </w:rPr>
          <w:t xml:space="preserve">    </w:t>
        </w:r>
        <w:proofErr w:type="gramStart"/>
        <w:r w:rsidRPr="00BF422D">
          <w:rPr>
            <w:rFonts w:ascii="Consolas" w:eastAsia="Times New Roman" w:hAnsi="Consolas" w:cs="Arial"/>
            <w:color w:val="0000FF"/>
            <w:sz w:val="19"/>
          </w:rPr>
          <w:t>print</w:t>
        </w:r>
        <w:r w:rsidRPr="00BF422D">
          <w:rPr>
            <w:rFonts w:ascii="Consolas" w:eastAsia="Times New Roman" w:hAnsi="Consolas" w:cs="Arial"/>
            <w:color w:val="000000"/>
            <w:sz w:val="19"/>
          </w:rPr>
          <w:t>(</w:t>
        </w:r>
        <w:proofErr w:type="gramEnd"/>
        <w:r w:rsidRPr="00BF422D">
          <w:rPr>
            <w:rFonts w:ascii="Consolas" w:eastAsia="Times New Roman" w:hAnsi="Consolas" w:cs="Arial"/>
            <w:color w:val="800080"/>
            <w:sz w:val="19"/>
          </w:rPr>
          <w:t>"The entry is"</w:t>
        </w:r>
        <w:r w:rsidRPr="00BF422D">
          <w:rPr>
            <w:rFonts w:ascii="Consolas" w:eastAsia="Times New Roman" w:hAnsi="Consolas" w:cs="Arial"/>
            <w:color w:val="000000"/>
            <w:sz w:val="19"/>
            <w:szCs w:val="19"/>
          </w:rPr>
          <w:t xml:space="preserve">, </w:t>
        </w:r>
        <w:r w:rsidRPr="00BF422D">
          <w:rPr>
            <w:rFonts w:ascii="Consolas" w:eastAsia="Times New Roman" w:hAnsi="Consolas" w:cs="Arial"/>
            <w:color w:val="000000"/>
            <w:sz w:val="19"/>
          </w:rPr>
          <w:t>entry)</w:t>
        </w:r>
      </w:ins>
    </w:p>
    <w:p w:rsidR="00BF422D" w:rsidRPr="00BF422D" w:rsidRDefault="00BF422D" w:rsidP="00BF422D">
      <w:pPr>
        <w:shd w:val="clear" w:color="auto" w:fill="FFFFFF"/>
        <w:spacing w:after="0" w:line="240" w:lineRule="atLeast"/>
        <w:rPr>
          <w:ins w:id="70" w:author="Unknown"/>
          <w:rFonts w:ascii="Consolas" w:eastAsia="Times New Roman" w:hAnsi="Consolas" w:cs="Arial"/>
          <w:color w:val="000000"/>
          <w:sz w:val="19"/>
          <w:szCs w:val="19"/>
        </w:rPr>
      </w:pPr>
      <w:ins w:id="71" w:author="Unknown">
        <w:r w:rsidRPr="00BF422D">
          <w:rPr>
            <w:rFonts w:ascii="Consolas" w:eastAsia="Times New Roman" w:hAnsi="Consolas" w:cs="Arial"/>
            <w:color w:val="000000"/>
            <w:sz w:val="19"/>
          </w:rPr>
          <w:t xml:space="preserve">    </w:t>
        </w:r>
        <w:r w:rsidRPr="00BF422D">
          <w:rPr>
            <w:rFonts w:ascii="Consolas" w:eastAsia="Times New Roman" w:hAnsi="Consolas" w:cs="Arial"/>
            <w:color w:val="000000"/>
            <w:sz w:val="19"/>
            <w:szCs w:val="19"/>
          </w:rPr>
          <w:t xml:space="preserve">    </w:t>
        </w:r>
        <w:r w:rsidRPr="00BF422D">
          <w:rPr>
            <w:rFonts w:ascii="Consolas" w:eastAsia="Times New Roman" w:hAnsi="Consolas" w:cs="Arial"/>
            <w:color w:val="000000"/>
            <w:sz w:val="19"/>
          </w:rPr>
          <w:t>r</w:t>
        </w:r>
        <w:r w:rsidRPr="00BF422D">
          <w:rPr>
            <w:rFonts w:ascii="Consolas" w:eastAsia="Times New Roman" w:hAnsi="Consolas" w:cs="Arial"/>
            <w:color w:val="000000"/>
            <w:sz w:val="19"/>
            <w:szCs w:val="19"/>
          </w:rPr>
          <w:t xml:space="preserve"> </w:t>
        </w:r>
        <w:r w:rsidRPr="00BF422D">
          <w:rPr>
            <w:rFonts w:ascii="Consolas" w:eastAsia="Times New Roman" w:hAnsi="Consolas" w:cs="Arial"/>
            <w:color w:val="318495"/>
            <w:sz w:val="19"/>
          </w:rPr>
          <w:t>=</w:t>
        </w:r>
        <w:r w:rsidRPr="00BF422D">
          <w:rPr>
            <w:rFonts w:ascii="Consolas" w:eastAsia="Times New Roman" w:hAnsi="Consolas" w:cs="Arial"/>
            <w:color w:val="000000"/>
            <w:sz w:val="19"/>
            <w:szCs w:val="19"/>
          </w:rPr>
          <w:t xml:space="preserve"> </w:t>
        </w:r>
        <w:r w:rsidRPr="00BF422D">
          <w:rPr>
            <w:rFonts w:ascii="Consolas" w:eastAsia="Times New Roman" w:hAnsi="Consolas" w:cs="Arial"/>
            <w:color w:val="000040"/>
            <w:sz w:val="19"/>
          </w:rPr>
          <w:t>1</w:t>
        </w:r>
        <w:r w:rsidRPr="00BF422D">
          <w:rPr>
            <w:rFonts w:ascii="Consolas" w:eastAsia="Times New Roman" w:hAnsi="Consolas" w:cs="Arial"/>
            <w:color w:val="318495"/>
            <w:sz w:val="19"/>
          </w:rPr>
          <w:t>/</w:t>
        </w:r>
        <w:proofErr w:type="spellStart"/>
        <w:proofErr w:type="gramStart"/>
        <w:r w:rsidRPr="00BF422D">
          <w:rPr>
            <w:rFonts w:ascii="Consolas" w:eastAsia="Times New Roman" w:hAnsi="Consolas" w:cs="Arial"/>
            <w:color w:val="C00000"/>
            <w:sz w:val="19"/>
          </w:rPr>
          <w:t>int</w:t>
        </w:r>
        <w:proofErr w:type="spellEnd"/>
        <w:r w:rsidRPr="00BF422D">
          <w:rPr>
            <w:rFonts w:ascii="Consolas" w:eastAsia="Times New Roman" w:hAnsi="Consolas" w:cs="Arial"/>
            <w:color w:val="000000"/>
            <w:sz w:val="19"/>
          </w:rPr>
          <w:t>(</w:t>
        </w:r>
        <w:proofErr w:type="gramEnd"/>
        <w:r w:rsidRPr="00BF422D">
          <w:rPr>
            <w:rFonts w:ascii="Consolas" w:eastAsia="Times New Roman" w:hAnsi="Consolas" w:cs="Arial"/>
            <w:color w:val="000000"/>
            <w:sz w:val="19"/>
          </w:rPr>
          <w:t>entry)</w:t>
        </w:r>
      </w:ins>
    </w:p>
    <w:p w:rsidR="00BF422D" w:rsidRPr="00BF422D" w:rsidRDefault="00BF422D" w:rsidP="00BF422D">
      <w:pPr>
        <w:shd w:val="clear" w:color="auto" w:fill="FFFFFF"/>
        <w:spacing w:after="0" w:line="240" w:lineRule="atLeast"/>
        <w:rPr>
          <w:ins w:id="72" w:author="Unknown"/>
          <w:rFonts w:ascii="Consolas" w:eastAsia="Times New Roman" w:hAnsi="Consolas" w:cs="Arial"/>
          <w:color w:val="000000"/>
          <w:sz w:val="19"/>
          <w:szCs w:val="19"/>
        </w:rPr>
      </w:pPr>
      <w:ins w:id="73" w:author="Unknown">
        <w:r w:rsidRPr="00BF422D">
          <w:rPr>
            <w:rFonts w:ascii="Consolas" w:eastAsia="Times New Roman" w:hAnsi="Consolas" w:cs="Arial"/>
            <w:color w:val="000000"/>
            <w:sz w:val="19"/>
          </w:rPr>
          <w:t xml:space="preserve">    </w:t>
        </w:r>
        <w:r w:rsidRPr="00BF422D">
          <w:rPr>
            <w:rFonts w:ascii="Consolas" w:eastAsia="Times New Roman" w:hAnsi="Consolas" w:cs="Arial"/>
            <w:color w:val="000000"/>
            <w:sz w:val="19"/>
            <w:szCs w:val="19"/>
          </w:rPr>
          <w:t xml:space="preserve">    </w:t>
        </w:r>
        <w:proofErr w:type="gramStart"/>
        <w:r w:rsidRPr="00BF422D">
          <w:rPr>
            <w:rFonts w:ascii="Consolas" w:eastAsia="Times New Roman" w:hAnsi="Consolas" w:cs="Arial"/>
            <w:color w:val="0000FF"/>
            <w:sz w:val="19"/>
          </w:rPr>
          <w:t>break</w:t>
        </w:r>
        <w:proofErr w:type="gramEnd"/>
      </w:ins>
    </w:p>
    <w:p w:rsidR="00BF422D" w:rsidRPr="00BF422D" w:rsidRDefault="00BF422D" w:rsidP="00BF422D">
      <w:pPr>
        <w:shd w:val="clear" w:color="auto" w:fill="FFFFFF"/>
        <w:spacing w:after="0" w:line="240" w:lineRule="atLeast"/>
        <w:rPr>
          <w:ins w:id="74" w:author="Unknown"/>
          <w:rFonts w:ascii="Consolas" w:eastAsia="Times New Roman" w:hAnsi="Consolas" w:cs="Arial"/>
          <w:color w:val="000000"/>
          <w:sz w:val="19"/>
          <w:szCs w:val="19"/>
        </w:rPr>
      </w:pPr>
      <w:ins w:id="75" w:author="Unknown">
        <w:r w:rsidRPr="00BF422D">
          <w:rPr>
            <w:rFonts w:ascii="Consolas" w:eastAsia="Times New Roman" w:hAnsi="Consolas" w:cs="Arial"/>
            <w:color w:val="000000"/>
            <w:sz w:val="19"/>
            <w:szCs w:val="19"/>
          </w:rPr>
          <w:t xml:space="preserve">    </w:t>
        </w:r>
        <w:proofErr w:type="gramStart"/>
        <w:r w:rsidRPr="00BF422D">
          <w:rPr>
            <w:rFonts w:ascii="Consolas" w:eastAsia="Times New Roman" w:hAnsi="Consolas" w:cs="Arial"/>
            <w:color w:val="0000FF"/>
            <w:sz w:val="19"/>
          </w:rPr>
          <w:t>except</w:t>
        </w:r>
        <w:proofErr w:type="gramEnd"/>
        <w:r w:rsidRPr="00BF422D">
          <w:rPr>
            <w:rFonts w:ascii="Consolas" w:eastAsia="Times New Roman" w:hAnsi="Consolas" w:cs="Arial"/>
            <w:color w:val="000000"/>
            <w:sz w:val="19"/>
            <w:szCs w:val="19"/>
          </w:rPr>
          <w:t>:</w:t>
        </w:r>
      </w:ins>
    </w:p>
    <w:p w:rsidR="00BF422D" w:rsidRPr="00BF422D" w:rsidRDefault="00BF422D" w:rsidP="00BF422D">
      <w:pPr>
        <w:shd w:val="clear" w:color="auto" w:fill="FFFFFF"/>
        <w:spacing w:after="0" w:line="240" w:lineRule="atLeast"/>
        <w:rPr>
          <w:ins w:id="76" w:author="Unknown"/>
          <w:rFonts w:ascii="Consolas" w:eastAsia="Times New Roman" w:hAnsi="Consolas" w:cs="Arial"/>
          <w:color w:val="000000"/>
          <w:sz w:val="19"/>
          <w:szCs w:val="19"/>
        </w:rPr>
      </w:pPr>
      <w:ins w:id="77" w:author="Unknown">
        <w:r w:rsidRPr="00BF422D">
          <w:rPr>
            <w:rFonts w:ascii="Consolas" w:eastAsia="Times New Roman" w:hAnsi="Consolas" w:cs="Arial"/>
            <w:color w:val="000000"/>
            <w:sz w:val="19"/>
          </w:rPr>
          <w:t xml:space="preserve">    </w:t>
        </w:r>
        <w:r w:rsidRPr="00BF422D">
          <w:rPr>
            <w:rFonts w:ascii="Consolas" w:eastAsia="Times New Roman" w:hAnsi="Consolas" w:cs="Arial"/>
            <w:color w:val="000000"/>
            <w:sz w:val="19"/>
            <w:szCs w:val="19"/>
          </w:rPr>
          <w:t xml:space="preserve">    </w:t>
        </w:r>
        <w:proofErr w:type="gramStart"/>
        <w:r w:rsidRPr="00BF422D">
          <w:rPr>
            <w:rFonts w:ascii="Consolas" w:eastAsia="Times New Roman" w:hAnsi="Consolas" w:cs="Arial"/>
            <w:color w:val="0000FF"/>
            <w:sz w:val="19"/>
          </w:rPr>
          <w:t>print</w:t>
        </w:r>
        <w:r w:rsidRPr="00BF422D">
          <w:rPr>
            <w:rFonts w:ascii="Consolas" w:eastAsia="Times New Roman" w:hAnsi="Consolas" w:cs="Arial"/>
            <w:color w:val="000000"/>
            <w:sz w:val="19"/>
          </w:rPr>
          <w:t>(</w:t>
        </w:r>
        <w:proofErr w:type="gramEnd"/>
        <w:r w:rsidRPr="00BF422D">
          <w:rPr>
            <w:rFonts w:ascii="Consolas" w:eastAsia="Times New Roman" w:hAnsi="Consolas" w:cs="Arial"/>
            <w:color w:val="800080"/>
            <w:sz w:val="19"/>
          </w:rPr>
          <w:t>"Oops!"</w:t>
        </w:r>
        <w:r w:rsidRPr="00BF422D">
          <w:rPr>
            <w:rFonts w:ascii="Consolas" w:eastAsia="Times New Roman" w:hAnsi="Consolas" w:cs="Arial"/>
            <w:color w:val="000000"/>
            <w:sz w:val="19"/>
            <w:szCs w:val="19"/>
          </w:rPr>
          <w:t>,</w:t>
        </w:r>
        <w:proofErr w:type="spellStart"/>
        <w:r w:rsidRPr="00BF422D">
          <w:rPr>
            <w:rFonts w:ascii="Consolas" w:eastAsia="Times New Roman" w:hAnsi="Consolas" w:cs="Arial"/>
            <w:color w:val="000000"/>
            <w:sz w:val="19"/>
          </w:rPr>
          <w:t>sys</w:t>
        </w:r>
        <w:r w:rsidRPr="00BF422D">
          <w:rPr>
            <w:rFonts w:ascii="Consolas" w:eastAsia="Times New Roman" w:hAnsi="Consolas" w:cs="Arial"/>
            <w:color w:val="000000"/>
            <w:sz w:val="19"/>
            <w:szCs w:val="19"/>
          </w:rPr>
          <w:t>.</w:t>
        </w:r>
        <w:r w:rsidRPr="00BF422D">
          <w:rPr>
            <w:rFonts w:ascii="Consolas" w:eastAsia="Times New Roman" w:hAnsi="Consolas" w:cs="Arial"/>
            <w:color w:val="000000"/>
            <w:sz w:val="19"/>
          </w:rPr>
          <w:t>exc_info</w:t>
        </w:r>
        <w:proofErr w:type="spellEnd"/>
        <w:r w:rsidRPr="00BF422D">
          <w:rPr>
            <w:rFonts w:ascii="Consolas" w:eastAsia="Times New Roman" w:hAnsi="Consolas" w:cs="Arial"/>
            <w:color w:val="000000"/>
            <w:sz w:val="19"/>
          </w:rPr>
          <w:t>()[</w:t>
        </w:r>
        <w:r w:rsidRPr="00BF422D">
          <w:rPr>
            <w:rFonts w:ascii="Consolas" w:eastAsia="Times New Roman" w:hAnsi="Consolas" w:cs="Arial"/>
            <w:color w:val="000040"/>
            <w:sz w:val="19"/>
          </w:rPr>
          <w:t>0</w:t>
        </w:r>
        <w:r w:rsidRPr="00BF422D">
          <w:rPr>
            <w:rFonts w:ascii="Consolas" w:eastAsia="Times New Roman" w:hAnsi="Consolas" w:cs="Arial"/>
            <w:color w:val="000000"/>
            <w:sz w:val="19"/>
          </w:rPr>
          <w:t>]</w:t>
        </w:r>
        <w:r w:rsidRPr="00BF422D">
          <w:rPr>
            <w:rFonts w:ascii="Consolas" w:eastAsia="Times New Roman" w:hAnsi="Consolas" w:cs="Arial"/>
            <w:color w:val="000000"/>
            <w:sz w:val="19"/>
            <w:szCs w:val="19"/>
          </w:rPr>
          <w:t>,</w:t>
        </w:r>
        <w:r w:rsidRPr="00BF422D">
          <w:rPr>
            <w:rFonts w:ascii="Consolas" w:eastAsia="Times New Roman" w:hAnsi="Consolas" w:cs="Arial"/>
            <w:color w:val="800080"/>
            <w:sz w:val="19"/>
          </w:rPr>
          <w:t>"</w:t>
        </w:r>
        <w:proofErr w:type="spellStart"/>
        <w:r w:rsidRPr="00BF422D">
          <w:rPr>
            <w:rFonts w:ascii="Consolas" w:eastAsia="Times New Roman" w:hAnsi="Consolas" w:cs="Arial"/>
            <w:color w:val="800080"/>
            <w:sz w:val="19"/>
          </w:rPr>
          <w:t>occured</w:t>
        </w:r>
        <w:proofErr w:type="spellEnd"/>
        <w:r w:rsidRPr="00BF422D">
          <w:rPr>
            <w:rFonts w:ascii="Consolas" w:eastAsia="Times New Roman" w:hAnsi="Consolas" w:cs="Arial"/>
            <w:color w:val="800080"/>
            <w:sz w:val="19"/>
          </w:rPr>
          <w:t>."</w:t>
        </w:r>
        <w:r w:rsidRPr="00BF422D">
          <w:rPr>
            <w:rFonts w:ascii="Consolas" w:eastAsia="Times New Roman" w:hAnsi="Consolas" w:cs="Arial"/>
            <w:color w:val="000000"/>
            <w:sz w:val="19"/>
          </w:rPr>
          <w:t>)</w:t>
        </w:r>
      </w:ins>
    </w:p>
    <w:p w:rsidR="00BF422D" w:rsidRPr="00BF422D" w:rsidRDefault="00BF422D" w:rsidP="00BF422D">
      <w:pPr>
        <w:shd w:val="clear" w:color="auto" w:fill="FFFFFF"/>
        <w:spacing w:after="0" w:line="240" w:lineRule="atLeast"/>
        <w:rPr>
          <w:ins w:id="78" w:author="Unknown"/>
          <w:rFonts w:ascii="Consolas" w:eastAsia="Times New Roman" w:hAnsi="Consolas" w:cs="Arial"/>
          <w:color w:val="000000"/>
          <w:sz w:val="19"/>
          <w:szCs w:val="19"/>
        </w:rPr>
      </w:pPr>
      <w:ins w:id="79" w:author="Unknown">
        <w:r w:rsidRPr="00BF422D">
          <w:rPr>
            <w:rFonts w:ascii="Consolas" w:eastAsia="Times New Roman" w:hAnsi="Consolas" w:cs="Arial"/>
            <w:color w:val="000000"/>
            <w:sz w:val="19"/>
          </w:rPr>
          <w:t xml:space="preserve">    </w:t>
        </w:r>
        <w:r w:rsidRPr="00BF422D">
          <w:rPr>
            <w:rFonts w:ascii="Consolas" w:eastAsia="Times New Roman" w:hAnsi="Consolas" w:cs="Arial"/>
            <w:color w:val="000000"/>
            <w:sz w:val="19"/>
            <w:szCs w:val="19"/>
          </w:rPr>
          <w:t xml:space="preserve">    </w:t>
        </w:r>
        <w:proofErr w:type="gramStart"/>
        <w:r w:rsidRPr="00BF422D">
          <w:rPr>
            <w:rFonts w:ascii="Consolas" w:eastAsia="Times New Roman" w:hAnsi="Consolas" w:cs="Arial"/>
            <w:color w:val="0000FF"/>
            <w:sz w:val="19"/>
          </w:rPr>
          <w:t>print</w:t>
        </w:r>
        <w:r w:rsidRPr="00BF422D">
          <w:rPr>
            <w:rFonts w:ascii="Consolas" w:eastAsia="Times New Roman" w:hAnsi="Consolas" w:cs="Arial"/>
            <w:color w:val="000000"/>
            <w:sz w:val="19"/>
          </w:rPr>
          <w:t>(</w:t>
        </w:r>
        <w:proofErr w:type="gramEnd"/>
        <w:r w:rsidRPr="00BF422D">
          <w:rPr>
            <w:rFonts w:ascii="Consolas" w:eastAsia="Times New Roman" w:hAnsi="Consolas" w:cs="Arial"/>
            <w:color w:val="800080"/>
            <w:sz w:val="19"/>
          </w:rPr>
          <w:t>"Next entry."</w:t>
        </w:r>
        <w:r w:rsidRPr="00BF422D">
          <w:rPr>
            <w:rFonts w:ascii="Consolas" w:eastAsia="Times New Roman" w:hAnsi="Consolas" w:cs="Arial"/>
            <w:color w:val="000000"/>
            <w:sz w:val="19"/>
          </w:rPr>
          <w:t>)</w:t>
        </w:r>
      </w:ins>
    </w:p>
    <w:p w:rsidR="00BF422D" w:rsidRPr="00BF422D" w:rsidRDefault="00BF422D" w:rsidP="00BF422D">
      <w:pPr>
        <w:shd w:val="clear" w:color="auto" w:fill="FFFFFF"/>
        <w:spacing w:after="0" w:line="240" w:lineRule="atLeast"/>
        <w:rPr>
          <w:ins w:id="80" w:author="Unknown"/>
          <w:rFonts w:ascii="Consolas" w:eastAsia="Times New Roman" w:hAnsi="Consolas" w:cs="Arial"/>
          <w:color w:val="000000"/>
          <w:sz w:val="19"/>
          <w:szCs w:val="19"/>
        </w:rPr>
      </w:pPr>
      <w:ins w:id="81" w:author="Unknown">
        <w:r w:rsidRPr="00BF422D">
          <w:rPr>
            <w:rFonts w:ascii="Consolas" w:eastAsia="Times New Roman" w:hAnsi="Consolas" w:cs="Arial"/>
            <w:color w:val="000000"/>
            <w:sz w:val="19"/>
          </w:rPr>
          <w:t xml:space="preserve">    </w:t>
        </w:r>
        <w:r w:rsidRPr="00BF422D">
          <w:rPr>
            <w:rFonts w:ascii="Consolas" w:eastAsia="Times New Roman" w:hAnsi="Consolas" w:cs="Arial"/>
            <w:color w:val="000000"/>
            <w:sz w:val="19"/>
            <w:szCs w:val="19"/>
          </w:rPr>
          <w:t xml:space="preserve">    </w:t>
        </w:r>
        <w:proofErr w:type="gramStart"/>
        <w:r w:rsidRPr="00BF422D">
          <w:rPr>
            <w:rFonts w:ascii="Consolas" w:eastAsia="Times New Roman" w:hAnsi="Consolas" w:cs="Arial"/>
            <w:color w:val="0000FF"/>
            <w:sz w:val="19"/>
          </w:rPr>
          <w:t>print</w:t>
        </w:r>
        <w:r w:rsidRPr="00BF422D">
          <w:rPr>
            <w:rFonts w:ascii="Consolas" w:eastAsia="Times New Roman" w:hAnsi="Consolas" w:cs="Arial"/>
            <w:color w:val="000000"/>
            <w:sz w:val="19"/>
          </w:rPr>
          <w:t>()</w:t>
        </w:r>
        <w:proofErr w:type="gramEnd"/>
      </w:ins>
    </w:p>
    <w:p w:rsidR="00BF422D" w:rsidRPr="00BF422D" w:rsidRDefault="00BF422D" w:rsidP="00BF422D">
      <w:pPr>
        <w:shd w:val="clear" w:color="auto" w:fill="FFFFFF"/>
        <w:spacing w:after="0" w:line="240" w:lineRule="atLeast"/>
        <w:rPr>
          <w:ins w:id="82" w:author="Unknown"/>
          <w:rFonts w:ascii="Consolas" w:eastAsia="Times New Roman" w:hAnsi="Consolas" w:cs="Arial"/>
          <w:color w:val="000000"/>
          <w:sz w:val="19"/>
          <w:szCs w:val="19"/>
        </w:rPr>
      </w:pPr>
      <w:proofErr w:type="gramStart"/>
      <w:ins w:id="83" w:author="Unknown">
        <w:r w:rsidRPr="00BF422D">
          <w:rPr>
            <w:rFonts w:ascii="Consolas" w:eastAsia="Times New Roman" w:hAnsi="Consolas" w:cs="Arial"/>
            <w:color w:val="0000FF"/>
            <w:sz w:val="19"/>
          </w:rPr>
          <w:t>print</w:t>
        </w:r>
        <w:r w:rsidRPr="00BF422D">
          <w:rPr>
            <w:rFonts w:ascii="Consolas" w:eastAsia="Times New Roman" w:hAnsi="Consolas" w:cs="Arial"/>
            <w:color w:val="000000"/>
            <w:sz w:val="19"/>
          </w:rPr>
          <w:t>(</w:t>
        </w:r>
        <w:proofErr w:type="gramEnd"/>
        <w:r w:rsidRPr="00BF422D">
          <w:rPr>
            <w:rFonts w:ascii="Consolas" w:eastAsia="Times New Roman" w:hAnsi="Consolas" w:cs="Arial"/>
            <w:color w:val="800080"/>
            <w:sz w:val="19"/>
          </w:rPr>
          <w:t xml:space="preserve">"The reciprocal </w:t>
        </w:r>
        <w:proofErr w:type="spellStart"/>
        <w:r w:rsidRPr="00BF422D">
          <w:rPr>
            <w:rFonts w:ascii="Consolas" w:eastAsia="Times New Roman" w:hAnsi="Consolas" w:cs="Arial"/>
            <w:color w:val="800080"/>
            <w:sz w:val="19"/>
          </w:rPr>
          <w:t>of"</w:t>
        </w:r>
        <w:r w:rsidRPr="00BF422D">
          <w:rPr>
            <w:rFonts w:ascii="Consolas" w:eastAsia="Times New Roman" w:hAnsi="Consolas" w:cs="Arial"/>
            <w:color w:val="000000"/>
            <w:sz w:val="19"/>
            <w:szCs w:val="19"/>
          </w:rPr>
          <w:t>,</w:t>
        </w:r>
        <w:r w:rsidRPr="00BF422D">
          <w:rPr>
            <w:rFonts w:ascii="Consolas" w:eastAsia="Times New Roman" w:hAnsi="Consolas" w:cs="Arial"/>
            <w:color w:val="000000"/>
            <w:sz w:val="19"/>
          </w:rPr>
          <w:t>entry</w:t>
        </w:r>
        <w:r w:rsidRPr="00BF422D">
          <w:rPr>
            <w:rFonts w:ascii="Consolas" w:eastAsia="Times New Roman" w:hAnsi="Consolas" w:cs="Arial"/>
            <w:color w:val="000000"/>
            <w:sz w:val="19"/>
            <w:szCs w:val="19"/>
          </w:rPr>
          <w:t>,</w:t>
        </w:r>
        <w:r w:rsidRPr="00BF422D">
          <w:rPr>
            <w:rFonts w:ascii="Consolas" w:eastAsia="Times New Roman" w:hAnsi="Consolas" w:cs="Arial"/>
            <w:color w:val="800080"/>
            <w:sz w:val="19"/>
          </w:rPr>
          <w:t>"is"</w:t>
        </w:r>
        <w:r w:rsidRPr="00BF422D">
          <w:rPr>
            <w:rFonts w:ascii="Consolas" w:eastAsia="Times New Roman" w:hAnsi="Consolas" w:cs="Arial"/>
            <w:color w:val="000000"/>
            <w:sz w:val="19"/>
            <w:szCs w:val="19"/>
          </w:rPr>
          <w:t>,</w:t>
        </w:r>
        <w:r w:rsidRPr="00BF422D">
          <w:rPr>
            <w:rFonts w:ascii="Consolas" w:eastAsia="Times New Roman" w:hAnsi="Consolas" w:cs="Arial"/>
            <w:color w:val="000000"/>
            <w:sz w:val="19"/>
          </w:rPr>
          <w:t>r</w:t>
        </w:r>
        <w:proofErr w:type="spellEnd"/>
        <w:r w:rsidRPr="00BF422D">
          <w:rPr>
            <w:rFonts w:ascii="Consolas" w:eastAsia="Times New Roman" w:hAnsi="Consolas" w:cs="Arial"/>
            <w:color w:val="000000"/>
            <w:sz w:val="19"/>
          </w:rPr>
          <w:t>)</w:t>
        </w:r>
      </w:ins>
    </w:p>
    <w:p w:rsidR="00BF422D" w:rsidRPr="00BF422D" w:rsidRDefault="00BF422D" w:rsidP="00BF422D">
      <w:pPr>
        <w:shd w:val="clear" w:color="auto" w:fill="FAFEFF"/>
        <w:spacing w:after="0" w:line="240" w:lineRule="auto"/>
        <w:rPr>
          <w:ins w:id="84" w:author="Unknown"/>
          <w:rFonts w:ascii="Arial" w:eastAsia="Times New Roman" w:hAnsi="Arial" w:cs="Arial"/>
          <w:color w:val="000000"/>
          <w:sz w:val="24"/>
          <w:szCs w:val="24"/>
        </w:rPr>
      </w:pPr>
      <w:ins w:id="85" w:author="Unknown">
        <w:r w:rsidRPr="00BF422D">
          <w:rPr>
            <w:rFonts w:ascii="Arial" w:eastAsia="Times New Roman" w:hAnsi="Arial" w:cs="Arial"/>
            <w:color w:val="000000"/>
            <w:sz w:val="24"/>
            <w:szCs w:val="24"/>
          </w:rPr>
          <w:t>Run</w:t>
        </w:r>
      </w:ins>
    </w:p>
    <w:p w:rsidR="00BF422D" w:rsidRPr="00BF422D" w:rsidRDefault="00BF422D" w:rsidP="00BF422D">
      <w:pPr>
        <w:shd w:val="clear" w:color="auto" w:fill="FFFFFF"/>
        <w:spacing w:after="0" w:line="240" w:lineRule="auto"/>
        <w:rPr>
          <w:ins w:id="86" w:author="Unknown"/>
          <w:rFonts w:ascii="Times New Roman" w:eastAsia="Times New Roman" w:hAnsi="Times New Roman" w:cs="Times New Roman"/>
          <w:color w:val="33AACC"/>
          <w:sz w:val="21"/>
          <w:szCs w:val="21"/>
          <w:bdr w:val="none" w:sz="0" w:space="0" w:color="auto" w:frame="1"/>
        </w:rPr>
      </w:pPr>
      <w:ins w:id="87" w:author="Unknown">
        <w:r w:rsidRPr="00BF422D">
          <w:rPr>
            <w:rFonts w:ascii="Arial" w:eastAsia="Times New Roman" w:hAnsi="Arial" w:cs="Arial"/>
            <w:color w:val="252830"/>
            <w:sz w:val="24"/>
            <w:szCs w:val="24"/>
          </w:rPr>
          <w:fldChar w:fldCharType="begin"/>
        </w:r>
        <w:r w:rsidRPr="00BF422D">
          <w:rPr>
            <w:rFonts w:ascii="Arial" w:eastAsia="Times New Roman" w:hAnsi="Arial" w:cs="Arial"/>
            <w:color w:val="252830"/>
            <w:sz w:val="24"/>
            <w:szCs w:val="24"/>
          </w:rPr>
          <w:instrText xml:space="preserve"> HYPERLINK "https://www.datacamp.com/" </w:instrText>
        </w:r>
        <w:r w:rsidRPr="00BF422D">
          <w:rPr>
            <w:rFonts w:ascii="Arial" w:eastAsia="Times New Roman" w:hAnsi="Arial" w:cs="Arial"/>
            <w:color w:val="252830"/>
            <w:sz w:val="24"/>
            <w:szCs w:val="24"/>
          </w:rPr>
          <w:fldChar w:fldCharType="separate"/>
        </w:r>
        <w:r w:rsidRPr="00BF422D">
          <w:rPr>
            <w:rFonts w:ascii="Arial" w:eastAsia="Times New Roman" w:hAnsi="Arial" w:cs="Arial"/>
            <w:color w:val="33AACC"/>
            <w:sz w:val="21"/>
            <w:u w:val="single"/>
          </w:rPr>
          <w:t xml:space="preserve">Powered by </w:t>
        </w:r>
        <w:proofErr w:type="spellStart"/>
        <w:r w:rsidRPr="00BF422D">
          <w:rPr>
            <w:rFonts w:ascii="Arial" w:eastAsia="Times New Roman" w:hAnsi="Arial" w:cs="Arial"/>
            <w:color w:val="33AACC"/>
            <w:sz w:val="21"/>
            <w:u w:val="single"/>
          </w:rPr>
          <w:t>DataCamp</w:t>
        </w:r>
        <w:proofErr w:type="spellEnd"/>
      </w:ins>
    </w:p>
    <w:p w:rsidR="00BF422D" w:rsidRPr="00BF422D" w:rsidRDefault="00BF422D" w:rsidP="00BF422D">
      <w:pPr>
        <w:shd w:val="clear" w:color="auto" w:fill="FFFFFF"/>
        <w:spacing w:after="75" w:line="240" w:lineRule="auto"/>
        <w:rPr>
          <w:ins w:id="88" w:author="Unknown"/>
          <w:rFonts w:ascii="Times New Roman" w:eastAsia="Times New Roman" w:hAnsi="Times New Roman" w:cs="Times New Roman"/>
          <w:color w:val="252830"/>
          <w:sz w:val="24"/>
          <w:szCs w:val="24"/>
        </w:rPr>
      </w:pPr>
      <w:ins w:id="89" w:author="Unknown">
        <w:r w:rsidRPr="00BF422D">
          <w:rPr>
            <w:rFonts w:ascii="Arial" w:eastAsia="Times New Roman" w:hAnsi="Arial" w:cs="Arial"/>
            <w:color w:val="252830"/>
            <w:sz w:val="24"/>
            <w:szCs w:val="24"/>
          </w:rPr>
          <w:fldChar w:fldCharType="end"/>
        </w:r>
      </w:ins>
    </w:p>
    <w:p w:rsidR="00BF422D" w:rsidRPr="00BF422D" w:rsidRDefault="00BF422D" w:rsidP="00BF422D">
      <w:pPr>
        <w:shd w:val="clear" w:color="auto" w:fill="FFFFFF"/>
        <w:spacing w:before="100" w:beforeAutospacing="1" w:after="336" w:line="240" w:lineRule="auto"/>
        <w:rPr>
          <w:ins w:id="90" w:author="Unknown"/>
          <w:rFonts w:ascii="Arial" w:eastAsia="Times New Roman" w:hAnsi="Arial" w:cs="Arial"/>
          <w:color w:val="252830"/>
          <w:sz w:val="24"/>
          <w:szCs w:val="24"/>
        </w:rPr>
      </w:pPr>
      <w:ins w:id="91" w:author="Unknown">
        <w:r w:rsidRPr="00BF422D">
          <w:rPr>
            <w:rFonts w:ascii="Arial" w:eastAsia="Times New Roman" w:hAnsi="Arial" w:cs="Arial"/>
            <w:b/>
            <w:bCs/>
            <w:color w:val="555555"/>
            <w:sz w:val="24"/>
            <w:szCs w:val="24"/>
          </w:rPr>
          <w:t>Output</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92" w:author="Unknown"/>
          <w:rFonts w:ascii="Consolas" w:eastAsia="Times New Roman" w:hAnsi="Consolas" w:cs="Courier New"/>
          <w:color w:val="252830"/>
          <w:sz w:val="24"/>
        </w:rPr>
      </w:pPr>
      <w:ins w:id="93" w:author="Unknown">
        <w:r w:rsidRPr="00BF422D">
          <w:rPr>
            <w:rFonts w:ascii="Consolas" w:eastAsia="Times New Roman" w:hAnsi="Consolas" w:cs="Courier New"/>
            <w:color w:val="252830"/>
            <w:sz w:val="24"/>
          </w:rPr>
          <w:t>The entry is a</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94" w:author="Unknown"/>
          <w:rFonts w:ascii="Consolas" w:eastAsia="Times New Roman" w:hAnsi="Consolas" w:cs="Courier New"/>
          <w:color w:val="252830"/>
          <w:sz w:val="24"/>
        </w:rPr>
      </w:pPr>
      <w:ins w:id="95" w:author="Unknown">
        <w:r w:rsidRPr="00BF422D">
          <w:rPr>
            <w:rFonts w:ascii="Consolas" w:eastAsia="Times New Roman" w:hAnsi="Consolas" w:cs="Courier New"/>
            <w:color w:val="252830"/>
            <w:sz w:val="24"/>
          </w:rPr>
          <w:t>Oops! &lt;</w:t>
        </w:r>
        <w:proofErr w:type="gramStart"/>
        <w:r w:rsidRPr="00BF422D">
          <w:rPr>
            <w:rFonts w:ascii="Consolas" w:eastAsia="Times New Roman" w:hAnsi="Consolas" w:cs="Courier New"/>
            <w:color w:val="252830"/>
            <w:sz w:val="24"/>
          </w:rPr>
          <w:t>class</w:t>
        </w:r>
        <w:proofErr w:type="gramEnd"/>
        <w:r w:rsidRPr="00BF422D">
          <w:rPr>
            <w:rFonts w:ascii="Consolas" w:eastAsia="Times New Roman" w:hAnsi="Consolas" w:cs="Courier New"/>
            <w:color w:val="252830"/>
            <w:sz w:val="24"/>
          </w:rPr>
          <w:t xml:space="preserve"> '</w:t>
        </w:r>
        <w:proofErr w:type="spellStart"/>
        <w:r w:rsidRPr="00BF422D">
          <w:rPr>
            <w:rFonts w:ascii="Consolas" w:eastAsia="Times New Roman" w:hAnsi="Consolas" w:cs="Courier New"/>
            <w:color w:val="252830"/>
            <w:sz w:val="24"/>
          </w:rPr>
          <w:t>ValueError</w:t>
        </w:r>
        <w:proofErr w:type="spellEnd"/>
        <w:r w:rsidRPr="00BF422D">
          <w:rPr>
            <w:rFonts w:ascii="Consolas" w:eastAsia="Times New Roman" w:hAnsi="Consolas" w:cs="Courier New"/>
            <w:color w:val="252830"/>
            <w:sz w:val="24"/>
          </w:rPr>
          <w:t xml:space="preserve">'&gt; </w:t>
        </w:r>
        <w:proofErr w:type="spellStart"/>
        <w:r w:rsidRPr="00BF422D">
          <w:rPr>
            <w:rFonts w:ascii="Consolas" w:eastAsia="Times New Roman" w:hAnsi="Consolas" w:cs="Courier New"/>
            <w:color w:val="252830"/>
            <w:sz w:val="24"/>
          </w:rPr>
          <w:t>occured</w:t>
        </w:r>
        <w:proofErr w:type="spellEnd"/>
        <w:r w:rsidRPr="00BF422D">
          <w:rPr>
            <w:rFonts w:ascii="Consolas" w:eastAsia="Times New Roman" w:hAnsi="Consolas" w:cs="Courier New"/>
            <w:color w:val="252830"/>
            <w:sz w:val="24"/>
          </w:rPr>
          <w:t>.</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96" w:author="Unknown"/>
          <w:rFonts w:ascii="Consolas" w:eastAsia="Times New Roman" w:hAnsi="Consolas" w:cs="Courier New"/>
          <w:color w:val="252830"/>
          <w:sz w:val="24"/>
        </w:rPr>
      </w:pPr>
      <w:proofErr w:type="gramStart"/>
      <w:ins w:id="97" w:author="Unknown">
        <w:r w:rsidRPr="00BF422D">
          <w:rPr>
            <w:rFonts w:ascii="Consolas" w:eastAsia="Times New Roman" w:hAnsi="Consolas" w:cs="Courier New"/>
            <w:color w:val="252830"/>
            <w:sz w:val="24"/>
          </w:rPr>
          <w:t>Next entry.</w:t>
        </w:r>
        <w:proofErr w:type="gramEnd"/>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98" w:author="Unknown"/>
          <w:rFonts w:ascii="Consolas" w:eastAsia="Times New Roman" w:hAnsi="Consolas" w:cs="Courier New"/>
          <w:color w:val="252830"/>
          <w:sz w:val="24"/>
        </w:rPr>
      </w:pPr>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99" w:author="Unknown"/>
          <w:rFonts w:ascii="Consolas" w:eastAsia="Times New Roman" w:hAnsi="Consolas" w:cs="Courier New"/>
          <w:color w:val="252830"/>
          <w:sz w:val="24"/>
        </w:rPr>
      </w:pPr>
      <w:ins w:id="100" w:author="Unknown">
        <w:r w:rsidRPr="00BF422D">
          <w:rPr>
            <w:rFonts w:ascii="Consolas" w:eastAsia="Times New Roman" w:hAnsi="Consolas" w:cs="Courier New"/>
            <w:color w:val="252830"/>
            <w:sz w:val="24"/>
          </w:rPr>
          <w:t>The entry is 0</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101" w:author="Unknown"/>
          <w:rFonts w:ascii="Consolas" w:eastAsia="Times New Roman" w:hAnsi="Consolas" w:cs="Courier New"/>
          <w:color w:val="252830"/>
          <w:sz w:val="24"/>
        </w:rPr>
      </w:pPr>
      <w:ins w:id="102" w:author="Unknown">
        <w:r w:rsidRPr="00BF422D">
          <w:rPr>
            <w:rFonts w:ascii="Consolas" w:eastAsia="Times New Roman" w:hAnsi="Consolas" w:cs="Courier New"/>
            <w:color w:val="252830"/>
            <w:sz w:val="24"/>
          </w:rPr>
          <w:t>Oops! &lt;</w:t>
        </w:r>
        <w:proofErr w:type="gramStart"/>
        <w:r w:rsidRPr="00BF422D">
          <w:rPr>
            <w:rFonts w:ascii="Consolas" w:eastAsia="Times New Roman" w:hAnsi="Consolas" w:cs="Courier New"/>
            <w:color w:val="252830"/>
            <w:sz w:val="24"/>
          </w:rPr>
          <w:t>class</w:t>
        </w:r>
        <w:proofErr w:type="gramEnd"/>
        <w:r w:rsidRPr="00BF422D">
          <w:rPr>
            <w:rFonts w:ascii="Consolas" w:eastAsia="Times New Roman" w:hAnsi="Consolas" w:cs="Courier New"/>
            <w:color w:val="252830"/>
            <w:sz w:val="24"/>
          </w:rPr>
          <w:t xml:space="preserve"> '</w:t>
        </w:r>
        <w:proofErr w:type="spellStart"/>
        <w:r w:rsidRPr="00BF422D">
          <w:rPr>
            <w:rFonts w:ascii="Consolas" w:eastAsia="Times New Roman" w:hAnsi="Consolas" w:cs="Courier New"/>
            <w:color w:val="252830"/>
            <w:sz w:val="24"/>
          </w:rPr>
          <w:t>ZeroDivisionError</w:t>
        </w:r>
        <w:proofErr w:type="spellEnd"/>
        <w:r w:rsidRPr="00BF422D">
          <w:rPr>
            <w:rFonts w:ascii="Consolas" w:eastAsia="Times New Roman" w:hAnsi="Consolas" w:cs="Courier New"/>
            <w:color w:val="252830"/>
            <w:sz w:val="24"/>
          </w:rPr>
          <w:t xml:space="preserve">' &gt; </w:t>
        </w:r>
        <w:proofErr w:type="spellStart"/>
        <w:r w:rsidRPr="00BF422D">
          <w:rPr>
            <w:rFonts w:ascii="Consolas" w:eastAsia="Times New Roman" w:hAnsi="Consolas" w:cs="Courier New"/>
            <w:color w:val="252830"/>
            <w:sz w:val="24"/>
          </w:rPr>
          <w:t>occured</w:t>
        </w:r>
        <w:proofErr w:type="spellEnd"/>
        <w:r w:rsidRPr="00BF422D">
          <w:rPr>
            <w:rFonts w:ascii="Consolas" w:eastAsia="Times New Roman" w:hAnsi="Consolas" w:cs="Courier New"/>
            <w:color w:val="252830"/>
            <w:sz w:val="24"/>
          </w:rPr>
          <w:t>.</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103" w:author="Unknown"/>
          <w:rFonts w:ascii="Consolas" w:eastAsia="Times New Roman" w:hAnsi="Consolas" w:cs="Courier New"/>
          <w:color w:val="252830"/>
          <w:sz w:val="24"/>
        </w:rPr>
      </w:pPr>
      <w:proofErr w:type="gramStart"/>
      <w:ins w:id="104" w:author="Unknown">
        <w:r w:rsidRPr="00BF422D">
          <w:rPr>
            <w:rFonts w:ascii="Consolas" w:eastAsia="Times New Roman" w:hAnsi="Consolas" w:cs="Courier New"/>
            <w:color w:val="252830"/>
            <w:sz w:val="24"/>
          </w:rPr>
          <w:t>Next entry.</w:t>
        </w:r>
        <w:proofErr w:type="gramEnd"/>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105" w:author="Unknown"/>
          <w:rFonts w:ascii="Consolas" w:eastAsia="Times New Roman" w:hAnsi="Consolas" w:cs="Courier New"/>
          <w:color w:val="252830"/>
          <w:sz w:val="24"/>
        </w:rPr>
      </w:pPr>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106" w:author="Unknown"/>
          <w:rFonts w:ascii="Consolas" w:eastAsia="Times New Roman" w:hAnsi="Consolas" w:cs="Courier New"/>
          <w:color w:val="252830"/>
          <w:sz w:val="24"/>
        </w:rPr>
      </w:pPr>
      <w:ins w:id="107" w:author="Unknown">
        <w:r w:rsidRPr="00BF422D">
          <w:rPr>
            <w:rFonts w:ascii="Consolas" w:eastAsia="Times New Roman" w:hAnsi="Consolas" w:cs="Courier New"/>
            <w:color w:val="252830"/>
            <w:sz w:val="24"/>
          </w:rPr>
          <w:t>The entry is 2</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108" w:author="Unknown"/>
          <w:rFonts w:ascii="Consolas" w:eastAsia="Times New Roman" w:hAnsi="Consolas" w:cs="Courier New"/>
          <w:color w:val="252830"/>
          <w:sz w:val="24"/>
        </w:rPr>
      </w:pPr>
      <w:ins w:id="109" w:author="Unknown">
        <w:r w:rsidRPr="00BF422D">
          <w:rPr>
            <w:rFonts w:ascii="Consolas" w:eastAsia="Times New Roman" w:hAnsi="Consolas" w:cs="Courier New"/>
            <w:color w:val="252830"/>
            <w:sz w:val="24"/>
          </w:rPr>
          <w:t>The reciprocal of 2 is 0.5</w:t>
        </w:r>
      </w:ins>
    </w:p>
    <w:p w:rsidR="00BF422D" w:rsidRPr="00BF422D" w:rsidRDefault="00BF422D" w:rsidP="00BF422D">
      <w:pPr>
        <w:shd w:val="clear" w:color="auto" w:fill="FFFFFF"/>
        <w:spacing w:before="100" w:beforeAutospacing="1" w:after="336" w:line="240" w:lineRule="auto"/>
        <w:rPr>
          <w:ins w:id="110" w:author="Unknown"/>
          <w:rFonts w:ascii="Arial" w:eastAsia="Times New Roman" w:hAnsi="Arial" w:cs="Arial"/>
          <w:color w:val="252830"/>
          <w:sz w:val="24"/>
          <w:szCs w:val="24"/>
        </w:rPr>
      </w:pPr>
      <w:ins w:id="111" w:author="Unknown">
        <w:r w:rsidRPr="00BF422D">
          <w:rPr>
            <w:rFonts w:ascii="Arial" w:eastAsia="Times New Roman" w:hAnsi="Arial" w:cs="Arial"/>
            <w:color w:val="252830"/>
            <w:sz w:val="24"/>
            <w:szCs w:val="24"/>
          </w:rPr>
          <w:t>In this program, we loop until the user enters an integer that has a valid reciprocal. The portion that can cause exception is placed inside try block.</w:t>
        </w:r>
      </w:ins>
    </w:p>
    <w:p w:rsidR="00BF422D" w:rsidRPr="00BF422D" w:rsidRDefault="00BF422D" w:rsidP="00BF422D">
      <w:pPr>
        <w:shd w:val="clear" w:color="auto" w:fill="FFFFFF"/>
        <w:spacing w:before="100" w:beforeAutospacing="1" w:after="336" w:line="240" w:lineRule="auto"/>
        <w:rPr>
          <w:ins w:id="112" w:author="Unknown"/>
          <w:rFonts w:ascii="Arial" w:eastAsia="Times New Roman" w:hAnsi="Arial" w:cs="Arial"/>
          <w:color w:val="252830"/>
          <w:sz w:val="24"/>
          <w:szCs w:val="24"/>
        </w:rPr>
      </w:pPr>
      <w:ins w:id="113" w:author="Unknown">
        <w:r w:rsidRPr="00BF422D">
          <w:rPr>
            <w:rFonts w:ascii="Arial" w:eastAsia="Times New Roman" w:hAnsi="Arial" w:cs="Arial"/>
            <w:color w:val="252830"/>
            <w:sz w:val="24"/>
            <w:szCs w:val="24"/>
          </w:rPr>
          <w:lastRenderedPageBreak/>
          <w:t xml:space="preserve">If no exception occurs, except block is skipped and normal flow continues. But if any exception occurs, it is caught by </w:t>
        </w:r>
        <w:proofErr w:type="gramStart"/>
        <w:r w:rsidRPr="00BF422D">
          <w:rPr>
            <w:rFonts w:ascii="Arial" w:eastAsia="Times New Roman" w:hAnsi="Arial" w:cs="Arial"/>
            <w:color w:val="252830"/>
            <w:sz w:val="24"/>
            <w:szCs w:val="24"/>
          </w:rPr>
          <w:t>the except</w:t>
        </w:r>
        <w:proofErr w:type="gramEnd"/>
        <w:r w:rsidRPr="00BF422D">
          <w:rPr>
            <w:rFonts w:ascii="Arial" w:eastAsia="Times New Roman" w:hAnsi="Arial" w:cs="Arial"/>
            <w:color w:val="252830"/>
            <w:sz w:val="24"/>
            <w:szCs w:val="24"/>
          </w:rPr>
          <w:t xml:space="preserve"> block.</w:t>
        </w:r>
      </w:ins>
    </w:p>
    <w:p w:rsidR="00BF422D" w:rsidRPr="00BF422D" w:rsidRDefault="00BF422D" w:rsidP="00BF422D">
      <w:pPr>
        <w:shd w:val="clear" w:color="auto" w:fill="FFFFFF"/>
        <w:spacing w:before="100" w:beforeAutospacing="1" w:after="336" w:line="240" w:lineRule="auto"/>
        <w:rPr>
          <w:ins w:id="114" w:author="Unknown"/>
          <w:rFonts w:ascii="Arial" w:eastAsia="Times New Roman" w:hAnsi="Arial" w:cs="Arial"/>
          <w:color w:val="252830"/>
          <w:sz w:val="24"/>
          <w:szCs w:val="24"/>
        </w:rPr>
      </w:pPr>
      <w:ins w:id="115" w:author="Unknown">
        <w:r w:rsidRPr="00BF422D">
          <w:rPr>
            <w:rFonts w:ascii="Arial" w:eastAsia="Times New Roman" w:hAnsi="Arial" w:cs="Arial"/>
            <w:color w:val="252830"/>
            <w:sz w:val="24"/>
            <w:szCs w:val="24"/>
          </w:rPr>
          <w:t>Here, we print the name of the exception using </w:t>
        </w:r>
        <w:proofErr w:type="spellStart"/>
        <w:r w:rsidRPr="00BF422D">
          <w:rPr>
            <w:rFonts w:ascii="Consolas" w:eastAsia="Times New Roman" w:hAnsi="Consolas" w:cs="Courier New"/>
            <w:color w:val="252830"/>
            <w:sz w:val="21"/>
          </w:rPr>
          <w:t>ex_</w:t>
        </w:r>
        <w:proofErr w:type="gramStart"/>
        <w:r w:rsidRPr="00BF422D">
          <w:rPr>
            <w:rFonts w:ascii="Consolas" w:eastAsia="Times New Roman" w:hAnsi="Consolas" w:cs="Courier New"/>
            <w:color w:val="252830"/>
            <w:sz w:val="21"/>
          </w:rPr>
          <w:t>info</w:t>
        </w:r>
        <w:proofErr w:type="spellEnd"/>
        <w:r w:rsidRPr="00BF422D">
          <w:rPr>
            <w:rFonts w:ascii="Consolas" w:eastAsia="Times New Roman" w:hAnsi="Consolas" w:cs="Courier New"/>
            <w:color w:val="252830"/>
            <w:sz w:val="21"/>
          </w:rPr>
          <w:t>(</w:t>
        </w:r>
        <w:proofErr w:type="gramEnd"/>
        <w:r w:rsidRPr="00BF422D">
          <w:rPr>
            <w:rFonts w:ascii="Consolas" w:eastAsia="Times New Roman" w:hAnsi="Consolas" w:cs="Courier New"/>
            <w:color w:val="252830"/>
            <w:sz w:val="21"/>
          </w:rPr>
          <w:t>)</w:t>
        </w:r>
        <w:r w:rsidRPr="00BF422D">
          <w:rPr>
            <w:rFonts w:ascii="Arial" w:eastAsia="Times New Roman" w:hAnsi="Arial" w:cs="Arial"/>
            <w:color w:val="252830"/>
            <w:sz w:val="24"/>
            <w:szCs w:val="24"/>
          </w:rPr>
          <w:t> function inside </w:t>
        </w:r>
        <w:r w:rsidRPr="00BF422D">
          <w:rPr>
            <w:rFonts w:ascii="Consolas" w:eastAsia="Times New Roman" w:hAnsi="Consolas" w:cs="Courier New"/>
            <w:color w:val="252830"/>
            <w:sz w:val="21"/>
          </w:rPr>
          <w:t>sys</w:t>
        </w:r>
        <w:r w:rsidRPr="00BF422D">
          <w:rPr>
            <w:rFonts w:ascii="Arial" w:eastAsia="Times New Roman" w:hAnsi="Arial" w:cs="Arial"/>
            <w:color w:val="252830"/>
            <w:sz w:val="24"/>
            <w:szCs w:val="24"/>
          </w:rPr>
          <w:t xml:space="preserve"> module and ask the user to try again. We can see that the </w:t>
        </w:r>
        <w:proofErr w:type="gramStart"/>
        <w:r w:rsidRPr="00BF422D">
          <w:rPr>
            <w:rFonts w:ascii="Arial" w:eastAsia="Times New Roman" w:hAnsi="Arial" w:cs="Arial"/>
            <w:color w:val="252830"/>
            <w:sz w:val="24"/>
            <w:szCs w:val="24"/>
          </w:rPr>
          <w:t xml:space="preserve">values 'a' and '1.3' causes </w:t>
        </w:r>
        <w:proofErr w:type="spellStart"/>
        <w:r w:rsidRPr="00BF422D">
          <w:rPr>
            <w:rFonts w:ascii="Arial" w:eastAsia="Times New Roman" w:hAnsi="Arial" w:cs="Arial"/>
            <w:color w:val="252830"/>
            <w:sz w:val="24"/>
            <w:szCs w:val="24"/>
          </w:rPr>
          <w:t>ValueError</w:t>
        </w:r>
        <w:proofErr w:type="spellEnd"/>
        <w:r w:rsidRPr="00BF422D">
          <w:rPr>
            <w:rFonts w:ascii="Arial" w:eastAsia="Times New Roman" w:hAnsi="Arial" w:cs="Arial"/>
            <w:color w:val="252830"/>
            <w:sz w:val="24"/>
            <w:szCs w:val="24"/>
          </w:rPr>
          <w:t xml:space="preserve"> and '0' causes</w:t>
        </w:r>
        <w:proofErr w:type="gramEnd"/>
        <w:r w:rsidRPr="00BF422D">
          <w:rPr>
            <w:rFonts w:ascii="Arial" w:eastAsia="Times New Roman" w:hAnsi="Arial" w:cs="Arial"/>
            <w:color w:val="252830"/>
            <w:sz w:val="24"/>
            <w:szCs w:val="24"/>
          </w:rPr>
          <w:t xml:space="preserve"> </w:t>
        </w:r>
        <w:proofErr w:type="spellStart"/>
        <w:r w:rsidRPr="00BF422D">
          <w:rPr>
            <w:rFonts w:ascii="Arial" w:eastAsia="Times New Roman" w:hAnsi="Arial" w:cs="Arial"/>
            <w:color w:val="252830"/>
            <w:sz w:val="24"/>
            <w:szCs w:val="24"/>
          </w:rPr>
          <w:t>ZeroDivisionError</w:t>
        </w:r>
        <w:proofErr w:type="spellEnd"/>
        <w:r w:rsidRPr="00BF422D">
          <w:rPr>
            <w:rFonts w:ascii="Arial" w:eastAsia="Times New Roman" w:hAnsi="Arial" w:cs="Arial"/>
            <w:color w:val="252830"/>
            <w:sz w:val="24"/>
            <w:szCs w:val="24"/>
          </w:rPr>
          <w:t>.</w:t>
        </w:r>
      </w:ins>
    </w:p>
    <w:p w:rsidR="00BF422D" w:rsidRPr="00BF422D" w:rsidRDefault="00BF422D" w:rsidP="00BF422D">
      <w:pPr>
        <w:shd w:val="clear" w:color="auto" w:fill="FFFFFF"/>
        <w:spacing w:before="192" w:after="108" w:line="240" w:lineRule="auto"/>
        <w:outlineLvl w:val="1"/>
        <w:rPr>
          <w:ins w:id="116" w:author="Unknown"/>
          <w:rFonts w:ascii="Arial" w:eastAsia="Times New Roman" w:hAnsi="Arial" w:cs="Arial"/>
          <w:b/>
          <w:bCs/>
          <w:color w:val="252830"/>
          <w:sz w:val="46"/>
          <w:szCs w:val="46"/>
        </w:rPr>
      </w:pPr>
      <w:ins w:id="117" w:author="Unknown">
        <w:r w:rsidRPr="00BF422D">
          <w:rPr>
            <w:rFonts w:ascii="Arial" w:eastAsia="Times New Roman" w:hAnsi="Arial" w:cs="Arial"/>
            <w:b/>
            <w:bCs/>
            <w:color w:val="252830"/>
            <w:sz w:val="46"/>
            <w:szCs w:val="46"/>
          </w:rPr>
          <w:t>Catching Specific Exceptions in Python</w:t>
        </w:r>
      </w:ins>
    </w:p>
    <w:p w:rsidR="00BF422D" w:rsidRPr="00BF422D" w:rsidRDefault="00BF422D" w:rsidP="00BF422D">
      <w:pPr>
        <w:shd w:val="clear" w:color="auto" w:fill="FFFFFF"/>
        <w:spacing w:before="100" w:beforeAutospacing="1" w:after="336" w:line="240" w:lineRule="auto"/>
        <w:rPr>
          <w:ins w:id="118" w:author="Unknown"/>
          <w:rFonts w:ascii="Arial" w:eastAsia="Times New Roman" w:hAnsi="Arial" w:cs="Arial"/>
          <w:color w:val="252830"/>
          <w:sz w:val="24"/>
          <w:szCs w:val="24"/>
        </w:rPr>
      </w:pPr>
      <w:ins w:id="119" w:author="Unknown">
        <w:r w:rsidRPr="00BF422D">
          <w:rPr>
            <w:rFonts w:ascii="Arial" w:eastAsia="Times New Roman" w:hAnsi="Arial" w:cs="Arial"/>
            <w:color w:val="252830"/>
            <w:sz w:val="24"/>
            <w:szCs w:val="24"/>
          </w:rPr>
          <w:t xml:space="preserve">In the above example, we did not mention any exception in </w:t>
        </w:r>
        <w:proofErr w:type="gramStart"/>
        <w:r w:rsidRPr="00BF422D">
          <w:rPr>
            <w:rFonts w:ascii="Arial" w:eastAsia="Times New Roman" w:hAnsi="Arial" w:cs="Arial"/>
            <w:color w:val="252830"/>
            <w:sz w:val="24"/>
            <w:szCs w:val="24"/>
          </w:rPr>
          <w:t>the </w:t>
        </w:r>
        <w:r w:rsidRPr="00BF422D">
          <w:rPr>
            <w:rFonts w:ascii="Consolas" w:eastAsia="Times New Roman" w:hAnsi="Consolas" w:cs="Courier New"/>
            <w:color w:val="252830"/>
            <w:sz w:val="21"/>
          </w:rPr>
          <w:t>except</w:t>
        </w:r>
        <w:proofErr w:type="gramEnd"/>
        <w:r w:rsidRPr="00BF422D">
          <w:rPr>
            <w:rFonts w:ascii="Arial" w:eastAsia="Times New Roman" w:hAnsi="Arial" w:cs="Arial"/>
            <w:color w:val="252830"/>
            <w:sz w:val="24"/>
            <w:szCs w:val="24"/>
          </w:rPr>
          <w:t> clause.</w:t>
        </w:r>
      </w:ins>
    </w:p>
    <w:p w:rsidR="00BF422D" w:rsidRPr="00BF422D" w:rsidRDefault="00BF422D" w:rsidP="00BF422D">
      <w:pPr>
        <w:shd w:val="clear" w:color="auto" w:fill="FFFFFF"/>
        <w:spacing w:before="100" w:beforeAutospacing="1" w:after="336" w:line="240" w:lineRule="auto"/>
        <w:rPr>
          <w:ins w:id="120" w:author="Unknown"/>
          <w:rFonts w:ascii="Arial" w:eastAsia="Times New Roman" w:hAnsi="Arial" w:cs="Arial"/>
          <w:color w:val="252830"/>
          <w:sz w:val="24"/>
          <w:szCs w:val="24"/>
        </w:rPr>
      </w:pPr>
      <w:ins w:id="121" w:author="Unknown">
        <w:r w:rsidRPr="00BF422D">
          <w:rPr>
            <w:rFonts w:ascii="Arial" w:eastAsia="Times New Roman" w:hAnsi="Arial" w:cs="Arial"/>
            <w:color w:val="252830"/>
            <w:sz w:val="24"/>
            <w:szCs w:val="24"/>
          </w:rPr>
          <w:t xml:space="preserve">This is not a good programming practice as it will catch all exceptions and handle every case in the same way. We can specify which exceptions </w:t>
        </w:r>
        <w:proofErr w:type="gramStart"/>
        <w:r w:rsidRPr="00BF422D">
          <w:rPr>
            <w:rFonts w:ascii="Arial" w:eastAsia="Times New Roman" w:hAnsi="Arial" w:cs="Arial"/>
            <w:color w:val="252830"/>
            <w:sz w:val="24"/>
            <w:szCs w:val="24"/>
          </w:rPr>
          <w:t>an except</w:t>
        </w:r>
        <w:proofErr w:type="gramEnd"/>
        <w:r w:rsidRPr="00BF422D">
          <w:rPr>
            <w:rFonts w:ascii="Arial" w:eastAsia="Times New Roman" w:hAnsi="Arial" w:cs="Arial"/>
            <w:color w:val="252830"/>
            <w:sz w:val="24"/>
            <w:szCs w:val="24"/>
          </w:rPr>
          <w:t xml:space="preserve"> clause will catch.</w:t>
        </w:r>
      </w:ins>
    </w:p>
    <w:p w:rsidR="00BF422D" w:rsidRPr="00BF422D" w:rsidRDefault="00BF422D" w:rsidP="00BF422D">
      <w:pPr>
        <w:shd w:val="clear" w:color="auto" w:fill="FFFFFF"/>
        <w:spacing w:before="100" w:beforeAutospacing="1" w:after="336" w:line="240" w:lineRule="auto"/>
        <w:rPr>
          <w:ins w:id="122" w:author="Unknown"/>
          <w:rFonts w:ascii="Arial" w:eastAsia="Times New Roman" w:hAnsi="Arial" w:cs="Arial"/>
          <w:color w:val="252830"/>
          <w:sz w:val="24"/>
          <w:szCs w:val="24"/>
        </w:rPr>
      </w:pPr>
      <w:ins w:id="123" w:author="Unknown">
        <w:r w:rsidRPr="00BF422D">
          <w:rPr>
            <w:rFonts w:ascii="Arial" w:eastAsia="Times New Roman" w:hAnsi="Arial" w:cs="Arial"/>
            <w:color w:val="252830"/>
            <w:sz w:val="24"/>
            <w:szCs w:val="24"/>
          </w:rPr>
          <w:t>A try clause can have any number of except clause to handle them differently but only one will be executed in case an exception occurs.</w:t>
        </w:r>
      </w:ins>
    </w:p>
    <w:p w:rsidR="00BF422D" w:rsidRPr="00BF422D" w:rsidRDefault="00BF422D" w:rsidP="00BF422D">
      <w:pPr>
        <w:shd w:val="clear" w:color="auto" w:fill="FFFFFF"/>
        <w:spacing w:before="100" w:beforeAutospacing="1" w:after="336" w:line="240" w:lineRule="auto"/>
        <w:rPr>
          <w:ins w:id="124" w:author="Unknown"/>
          <w:rFonts w:ascii="Arial" w:eastAsia="Times New Roman" w:hAnsi="Arial" w:cs="Arial"/>
          <w:color w:val="252830"/>
          <w:sz w:val="24"/>
          <w:szCs w:val="24"/>
        </w:rPr>
      </w:pPr>
      <w:ins w:id="125" w:author="Unknown">
        <w:r w:rsidRPr="00BF422D">
          <w:rPr>
            <w:rFonts w:ascii="Arial" w:eastAsia="Times New Roman" w:hAnsi="Arial" w:cs="Arial"/>
            <w:color w:val="252830"/>
            <w:sz w:val="24"/>
            <w:szCs w:val="24"/>
          </w:rPr>
          <w:t xml:space="preserve">We can use a </w:t>
        </w:r>
        <w:proofErr w:type="spellStart"/>
        <w:r w:rsidRPr="00BF422D">
          <w:rPr>
            <w:rFonts w:ascii="Arial" w:eastAsia="Times New Roman" w:hAnsi="Arial" w:cs="Arial"/>
            <w:color w:val="252830"/>
            <w:sz w:val="24"/>
            <w:szCs w:val="24"/>
          </w:rPr>
          <w:t>tuple</w:t>
        </w:r>
        <w:proofErr w:type="spellEnd"/>
        <w:r w:rsidRPr="00BF422D">
          <w:rPr>
            <w:rFonts w:ascii="Arial" w:eastAsia="Times New Roman" w:hAnsi="Arial" w:cs="Arial"/>
            <w:color w:val="252830"/>
            <w:sz w:val="24"/>
            <w:szCs w:val="24"/>
          </w:rPr>
          <w:t xml:space="preserve"> of values to specify multiple exceptions in </w:t>
        </w:r>
        <w:proofErr w:type="gramStart"/>
        <w:r w:rsidRPr="00BF422D">
          <w:rPr>
            <w:rFonts w:ascii="Arial" w:eastAsia="Times New Roman" w:hAnsi="Arial" w:cs="Arial"/>
            <w:color w:val="252830"/>
            <w:sz w:val="24"/>
            <w:szCs w:val="24"/>
          </w:rPr>
          <w:t>an except</w:t>
        </w:r>
        <w:proofErr w:type="gramEnd"/>
        <w:r w:rsidRPr="00BF422D">
          <w:rPr>
            <w:rFonts w:ascii="Arial" w:eastAsia="Times New Roman" w:hAnsi="Arial" w:cs="Arial"/>
            <w:color w:val="252830"/>
            <w:sz w:val="24"/>
            <w:szCs w:val="24"/>
          </w:rPr>
          <w:t xml:space="preserve"> clause. Here is an example pseudo code.</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26" w:author="Unknown"/>
          <w:rFonts w:ascii="Consolas" w:eastAsia="Times New Roman" w:hAnsi="Consolas" w:cs="Courier New"/>
          <w:color w:val="000000"/>
          <w:sz w:val="24"/>
        </w:rPr>
      </w:pPr>
      <w:proofErr w:type="gramStart"/>
      <w:ins w:id="127" w:author="Unknown">
        <w:r w:rsidRPr="00BF422D">
          <w:rPr>
            <w:rFonts w:ascii="Consolas" w:eastAsia="Times New Roman" w:hAnsi="Consolas" w:cs="Courier New"/>
            <w:color w:val="00008B"/>
            <w:sz w:val="24"/>
          </w:rPr>
          <w:t>try</w:t>
        </w:r>
        <w:proofErr w:type="gramEnd"/>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28" w:author="Unknown"/>
          <w:rFonts w:ascii="Consolas" w:eastAsia="Times New Roman" w:hAnsi="Consolas" w:cs="Courier New"/>
          <w:color w:val="000000"/>
          <w:sz w:val="24"/>
        </w:rPr>
      </w:pPr>
      <w:ins w:id="129" w:author="Unknown">
        <w:r w:rsidRPr="00BF422D">
          <w:rPr>
            <w:rFonts w:ascii="Consolas" w:eastAsia="Times New Roman" w:hAnsi="Consolas" w:cs="Courier New"/>
            <w:color w:val="000000"/>
            <w:sz w:val="24"/>
          </w:rPr>
          <w:t xml:space="preserve">   </w:t>
        </w:r>
        <w:r w:rsidRPr="00BF422D">
          <w:rPr>
            <w:rFonts w:ascii="Consolas" w:eastAsia="Times New Roman" w:hAnsi="Consolas" w:cs="Courier New"/>
            <w:color w:val="808080"/>
            <w:sz w:val="24"/>
          </w:rPr>
          <w:t xml:space="preserve"># </w:t>
        </w:r>
        <w:proofErr w:type="gramStart"/>
        <w:r w:rsidRPr="00BF422D">
          <w:rPr>
            <w:rFonts w:ascii="Consolas" w:eastAsia="Times New Roman" w:hAnsi="Consolas" w:cs="Courier New"/>
            <w:color w:val="808080"/>
            <w:sz w:val="24"/>
          </w:rPr>
          <w:t>do</w:t>
        </w:r>
        <w:proofErr w:type="gramEnd"/>
        <w:r w:rsidRPr="00BF422D">
          <w:rPr>
            <w:rFonts w:ascii="Consolas" w:eastAsia="Times New Roman" w:hAnsi="Consolas" w:cs="Courier New"/>
            <w:color w:val="808080"/>
            <w:sz w:val="24"/>
          </w:rPr>
          <w:t xml:space="preserve"> something</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30" w:author="Unknown"/>
          <w:rFonts w:ascii="Consolas" w:eastAsia="Times New Roman" w:hAnsi="Consolas" w:cs="Courier New"/>
          <w:color w:val="000000"/>
          <w:sz w:val="24"/>
        </w:rPr>
      </w:pPr>
      <w:ins w:id="131"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pass</w:t>
        </w:r>
        <w:proofErr w:type="gram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32" w:author="Unknown"/>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33" w:author="Unknown"/>
          <w:rFonts w:ascii="Consolas" w:eastAsia="Times New Roman" w:hAnsi="Consolas" w:cs="Courier New"/>
          <w:color w:val="000000"/>
          <w:sz w:val="24"/>
        </w:rPr>
      </w:pPr>
      <w:proofErr w:type="gramStart"/>
      <w:ins w:id="134" w:author="Unknown">
        <w:r w:rsidRPr="00BF422D">
          <w:rPr>
            <w:rFonts w:ascii="Consolas" w:eastAsia="Times New Roman" w:hAnsi="Consolas" w:cs="Courier New"/>
            <w:color w:val="00008B"/>
            <w:sz w:val="24"/>
          </w:rPr>
          <w:t>except</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ValueError</w:t>
        </w:r>
        <w:proofErr w:type="spellEnd"/>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35" w:author="Unknown"/>
          <w:rFonts w:ascii="Consolas" w:eastAsia="Times New Roman" w:hAnsi="Consolas" w:cs="Courier New"/>
          <w:color w:val="000000"/>
          <w:sz w:val="24"/>
        </w:rPr>
      </w:pPr>
      <w:ins w:id="136" w:author="Unknown">
        <w:r w:rsidRPr="00BF422D">
          <w:rPr>
            <w:rFonts w:ascii="Consolas" w:eastAsia="Times New Roman" w:hAnsi="Consolas" w:cs="Courier New"/>
            <w:color w:val="000000"/>
            <w:sz w:val="24"/>
          </w:rPr>
          <w:t xml:space="preserve">   </w:t>
        </w:r>
        <w:r w:rsidRPr="00BF422D">
          <w:rPr>
            <w:rFonts w:ascii="Consolas" w:eastAsia="Times New Roman" w:hAnsi="Consolas" w:cs="Courier New"/>
            <w:color w:val="808080"/>
            <w:sz w:val="24"/>
          </w:rPr>
          <w:t xml:space="preserve"># </w:t>
        </w:r>
        <w:proofErr w:type="gramStart"/>
        <w:r w:rsidRPr="00BF422D">
          <w:rPr>
            <w:rFonts w:ascii="Consolas" w:eastAsia="Times New Roman" w:hAnsi="Consolas" w:cs="Courier New"/>
            <w:color w:val="808080"/>
            <w:sz w:val="24"/>
          </w:rPr>
          <w:t>handle</w:t>
        </w:r>
        <w:proofErr w:type="gramEnd"/>
        <w:r w:rsidRPr="00BF422D">
          <w:rPr>
            <w:rFonts w:ascii="Consolas" w:eastAsia="Times New Roman" w:hAnsi="Consolas" w:cs="Courier New"/>
            <w:color w:val="808080"/>
            <w:sz w:val="24"/>
          </w:rPr>
          <w:t xml:space="preserve"> </w:t>
        </w:r>
        <w:proofErr w:type="spellStart"/>
        <w:r w:rsidRPr="00BF422D">
          <w:rPr>
            <w:rFonts w:ascii="Consolas" w:eastAsia="Times New Roman" w:hAnsi="Consolas" w:cs="Courier New"/>
            <w:color w:val="808080"/>
            <w:sz w:val="24"/>
          </w:rPr>
          <w:t>ValueError</w:t>
        </w:r>
        <w:proofErr w:type="spellEnd"/>
        <w:r w:rsidRPr="00BF422D">
          <w:rPr>
            <w:rFonts w:ascii="Consolas" w:eastAsia="Times New Roman" w:hAnsi="Consolas" w:cs="Courier New"/>
            <w:color w:val="808080"/>
            <w:sz w:val="24"/>
          </w:rPr>
          <w:t xml:space="preserve"> exception</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37" w:author="Unknown"/>
          <w:rFonts w:ascii="Consolas" w:eastAsia="Times New Roman" w:hAnsi="Consolas" w:cs="Courier New"/>
          <w:color w:val="000000"/>
          <w:sz w:val="24"/>
        </w:rPr>
      </w:pPr>
      <w:ins w:id="138"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pass</w:t>
        </w:r>
        <w:proofErr w:type="gram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39" w:author="Unknown"/>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40" w:author="Unknown"/>
          <w:rFonts w:ascii="Consolas" w:eastAsia="Times New Roman" w:hAnsi="Consolas" w:cs="Courier New"/>
          <w:color w:val="000000"/>
          <w:sz w:val="24"/>
        </w:rPr>
      </w:pPr>
      <w:proofErr w:type="gramStart"/>
      <w:ins w:id="141" w:author="Unknown">
        <w:r w:rsidRPr="00BF422D">
          <w:rPr>
            <w:rFonts w:ascii="Consolas" w:eastAsia="Times New Roman" w:hAnsi="Consolas" w:cs="Courier New"/>
            <w:color w:val="00008B"/>
            <w:sz w:val="24"/>
          </w:rPr>
          <w:t>except</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TypeError</w:t>
        </w:r>
        <w:proofErr w:type="spell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ZeroDivisionError</w:t>
        </w:r>
        <w:proofErr w:type="spellEnd"/>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42" w:author="Unknown"/>
          <w:rFonts w:ascii="Consolas" w:eastAsia="Times New Roman" w:hAnsi="Consolas" w:cs="Courier New"/>
          <w:color w:val="000000"/>
          <w:sz w:val="24"/>
        </w:rPr>
      </w:pPr>
      <w:ins w:id="143" w:author="Unknown">
        <w:r w:rsidRPr="00BF422D">
          <w:rPr>
            <w:rFonts w:ascii="Consolas" w:eastAsia="Times New Roman" w:hAnsi="Consolas" w:cs="Courier New"/>
            <w:color w:val="000000"/>
            <w:sz w:val="24"/>
          </w:rPr>
          <w:t xml:space="preserve">   </w:t>
        </w:r>
        <w:r w:rsidRPr="00BF422D">
          <w:rPr>
            <w:rFonts w:ascii="Consolas" w:eastAsia="Times New Roman" w:hAnsi="Consolas" w:cs="Courier New"/>
            <w:color w:val="808080"/>
            <w:sz w:val="24"/>
          </w:rPr>
          <w:t xml:space="preserve"># </w:t>
        </w:r>
        <w:proofErr w:type="gramStart"/>
        <w:r w:rsidRPr="00BF422D">
          <w:rPr>
            <w:rFonts w:ascii="Consolas" w:eastAsia="Times New Roman" w:hAnsi="Consolas" w:cs="Courier New"/>
            <w:color w:val="808080"/>
            <w:sz w:val="24"/>
          </w:rPr>
          <w:t>handle</w:t>
        </w:r>
        <w:proofErr w:type="gramEnd"/>
        <w:r w:rsidRPr="00BF422D">
          <w:rPr>
            <w:rFonts w:ascii="Consolas" w:eastAsia="Times New Roman" w:hAnsi="Consolas" w:cs="Courier New"/>
            <w:color w:val="808080"/>
            <w:sz w:val="24"/>
          </w:rPr>
          <w:t xml:space="preserve"> multiple exceptions</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44" w:author="Unknown"/>
          <w:rFonts w:ascii="Consolas" w:eastAsia="Times New Roman" w:hAnsi="Consolas" w:cs="Courier New"/>
          <w:color w:val="000000"/>
          <w:sz w:val="24"/>
        </w:rPr>
      </w:pPr>
      <w:ins w:id="145" w:author="Unknown">
        <w:r w:rsidRPr="00BF422D">
          <w:rPr>
            <w:rFonts w:ascii="Consolas" w:eastAsia="Times New Roman" w:hAnsi="Consolas" w:cs="Courier New"/>
            <w:color w:val="000000"/>
            <w:sz w:val="24"/>
          </w:rPr>
          <w:t xml:space="preserve">   </w:t>
        </w:r>
        <w:r w:rsidRPr="00BF422D">
          <w:rPr>
            <w:rFonts w:ascii="Consolas" w:eastAsia="Times New Roman" w:hAnsi="Consolas" w:cs="Courier New"/>
            <w:color w:val="808080"/>
            <w:sz w:val="24"/>
          </w:rPr>
          <w:t xml:space="preserve"># </w:t>
        </w:r>
        <w:proofErr w:type="spellStart"/>
        <w:r w:rsidRPr="00BF422D">
          <w:rPr>
            <w:rFonts w:ascii="Consolas" w:eastAsia="Times New Roman" w:hAnsi="Consolas" w:cs="Courier New"/>
            <w:color w:val="808080"/>
            <w:sz w:val="24"/>
          </w:rPr>
          <w:t>TypeError</w:t>
        </w:r>
        <w:proofErr w:type="spellEnd"/>
        <w:r w:rsidRPr="00BF422D">
          <w:rPr>
            <w:rFonts w:ascii="Consolas" w:eastAsia="Times New Roman" w:hAnsi="Consolas" w:cs="Courier New"/>
            <w:color w:val="808080"/>
            <w:sz w:val="24"/>
          </w:rPr>
          <w:t xml:space="preserve"> and </w:t>
        </w:r>
        <w:proofErr w:type="spellStart"/>
        <w:r w:rsidRPr="00BF422D">
          <w:rPr>
            <w:rFonts w:ascii="Consolas" w:eastAsia="Times New Roman" w:hAnsi="Consolas" w:cs="Courier New"/>
            <w:color w:val="808080"/>
            <w:sz w:val="24"/>
          </w:rPr>
          <w:t>ZeroDivisionError</w:t>
        </w:r>
        <w:proofErr w:type="spell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46" w:author="Unknown"/>
          <w:rFonts w:ascii="Consolas" w:eastAsia="Times New Roman" w:hAnsi="Consolas" w:cs="Courier New"/>
          <w:color w:val="000000"/>
          <w:sz w:val="24"/>
        </w:rPr>
      </w:pPr>
      <w:ins w:id="147"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pass</w:t>
        </w:r>
        <w:proofErr w:type="gram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48" w:author="Unknown"/>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49" w:author="Unknown"/>
          <w:rFonts w:ascii="Consolas" w:eastAsia="Times New Roman" w:hAnsi="Consolas" w:cs="Courier New"/>
          <w:color w:val="000000"/>
          <w:sz w:val="24"/>
        </w:rPr>
      </w:pPr>
      <w:proofErr w:type="gramStart"/>
      <w:ins w:id="150" w:author="Unknown">
        <w:r w:rsidRPr="00BF422D">
          <w:rPr>
            <w:rFonts w:ascii="Consolas" w:eastAsia="Times New Roman" w:hAnsi="Consolas" w:cs="Courier New"/>
            <w:color w:val="00008B"/>
            <w:sz w:val="24"/>
          </w:rPr>
          <w:t>except</w:t>
        </w:r>
        <w:proofErr w:type="gramEnd"/>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51" w:author="Unknown"/>
          <w:rFonts w:ascii="Consolas" w:eastAsia="Times New Roman" w:hAnsi="Consolas" w:cs="Courier New"/>
          <w:color w:val="000000"/>
          <w:sz w:val="24"/>
        </w:rPr>
      </w:pPr>
      <w:ins w:id="152" w:author="Unknown">
        <w:r w:rsidRPr="00BF422D">
          <w:rPr>
            <w:rFonts w:ascii="Consolas" w:eastAsia="Times New Roman" w:hAnsi="Consolas" w:cs="Courier New"/>
            <w:color w:val="000000"/>
            <w:sz w:val="24"/>
          </w:rPr>
          <w:t xml:space="preserve">   </w:t>
        </w:r>
        <w:r w:rsidRPr="00BF422D">
          <w:rPr>
            <w:rFonts w:ascii="Consolas" w:eastAsia="Times New Roman" w:hAnsi="Consolas" w:cs="Courier New"/>
            <w:color w:val="808080"/>
            <w:sz w:val="24"/>
          </w:rPr>
          <w:t xml:space="preserve"># </w:t>
        </w:r>
        <w:proofErr w:type="gramStart"/>
        <w:r w:rsidRPr="00BF422D">
          <w:rPr>
            <w:rFonts w:ascii="Consolas" w:eastAsia="Times New Roman" w:hAnsi="Consolas" w:cs="Courier New"/>
            <w:color w:val="808080"/>
            <w:sz w:val="24"/>
          </w:rPr>
          <w:t>handle</w:t>
        </w:r>
        <w:proofErr w:type="gramEnd"/>
        <w:r w:rsidRPr="00BF422D">
          <w:rPr>
            <w:rFonts w:ascii="Consolas" w:eastAsia="Times New Roman" w:hAnsi="Consolas" w:cs="Courier New"/>
            <w:color w:val="808080"/>
            <w:sz w:val="24"/>
          </w:rPr>
          <w:t xml:space="preserve"> all other exceptions</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53" w:author="Unknown"/>
          <w:rFonts w:ascii="Consolas" w:eastAsia="Times New Roman" w:hAnsi="Consolas" w:cs="Courier New"/>
          <w:color w:val="252830"/>
          <w:sz w:val="24"/>
          <w:szCs w:val="24"/>
        </w:rPr>
      </w:pPr>
      <w:ins w:id="154" w:author="Unknown">
        <w:r w:rsidRPr="00BF422D">
          <w:rPr>
            <w:rFonts w:ascii="Consolas" w:eastAsia="Times New Roman" w:hAnsi="Consolas" w:cs="Courier New"/>
            <w:color w:val="000000"/>
            <w:sz w:val="24"/>
          </w:rPr>
          <w:lastRenderedPageBreak/>
          <w:t xml:space="preserve">   </w:t>
        </w:r>
        <w:proofErr w:type="gramStart"/>
        <w:r w:rsidRPr="00BF422D">
          <w:rPr>
            <w:rFonts w:ascii="Consolas" w:eastAsia="Times New Roman" w:hAnsi="Consolas" w:cs="Courier New"/>
            <w:color w:val="00008B"/>
            <w:sz w:val="24"/>
          </w:rPr>
          <w:t>pass</w:t>
        </w:r>
        <w:proofErr w:type="gramEnd"/>
      </w:ins>
    </w:p>
    <w:p w:rsidR="00BF422D" w:rsidRPr="00BF422D" w:rsidRDefault="00BF422D" w:rsidP="00BF422D">
      <w:pPr>
        <w:shd w:val="clear" w:color="auto" w:fill="FFFFFF"/>
        <w:spacing w:before="192" w:after="108" w:line="240" w:lineRule="auto"/>
        <w:outlineLvl w:val="1"/>
        <w:rPr>
          <w:ins w:id="155" w:author="Unknown"/>
          <w:rFonts w:ascii="Arial" w:eastAsia="Times New Roman" w:hAnsi="Arial" w:cs="Arial"/>
          <w:b/>
          <w:bCs/>
          <w:color w:val="252830"/>
          <w:sz w:val="46"/>
          <w:szCs w:val="46"/>
        </w:rPr>
      </w:pPr>
      <w:ins w:id="156" w:author="Unknown">
        <w:r w:rsidRPr="00BF422D">
          <w:rPr>
            <w:rFonts w:ascii="Arial" w:eastAsia="Times New Roman" w:hAnsi="Arial" w:cs="Arial"/>
            <w:b/>
            <w:bCs/>
            <w:color w:val="252830"/>
            <w:sz w:val="46"/>
            <w:szCs w:val="46"/>
          </w:rPr>
          <w:t>Raising Exceptions</w:t>
        </w:r>
      </w:ins>
    </w:p>
    <w:p w:rsidR="00BF422D" w:rsidRPr="00BF422D" w:rsidRDefault="00BF422D" w:rsidP="00BF422D">
      <w:pPr>
        <w:shd w:val="clear" w:color="auto" w:fill="FFFFFF"/>
        <w:spacing w:before="100" w:beforeAutospacing="1" w:after="336" w:line="240" w:lineRule="auto"/>
        <w:rPr>
          <w:ins w:id="157" w:author="Unknown"/>
          <w:rFonts w:ascii="Arial" w:eastAsia="Times New Roman" w:hAnsi="Arial" w:cs="Arial"/>
          <w:color w:val="252830"/>
          <w:sz w:val="24"/>
          <w:szCs w:val="24"/>
        </w:rPr>
      </w:pPr>
      <w:ins w:id="158" w:author="Unknown">
        <w:r w:rsidRPr="00BF422D">
          <w:rPr>
            <w:rFonts w:ascii="Arial" w:eastAsia="Times New Roman" w:hAnsi="Arial" w:cs="Arial"/>
            <w:color w:val="252830"/>
            <w:sz w:val="24"/>
            <w:szCs w:val="24"/>
          </w:rPr>
          <w:t>In Python programming, exceptions are raised when corresponding errors occur at run time, but we can forcefully raise it using the keyword raise.</w:t>
        </w:r>
      </w:ins>
    </w:p>
    <w:p w:rsidR="00BF422D" w:rsidRPr="00BF422D" w:rsidRDefault="00BF422D" w:rsidP="00BF422D">
      <w:pPr>
        <w:shd w:val="clear" w:color="auto" w:fill="FFFFFF"/>
        <w:spacing w:before="100" w:beforeAutospacing="1" w:after="336" w:line="240" w:lineRule="auto"/>
        <w:rPr>
          <w:ins w:id="159" w:author="Unknown"/>
          <w:rFonts w:ascii="Arial" w:eastAsia="Times New Roman" w:hAnsi="Arial" w:cs="Arial"/>
          <w:color w:val="252830"/>
          <w:sz w:val="24"/>
          <w:szCs w:val="24"/>
        </w:rPr>
      </w:pPr>
      <w:ins w:id="160" w:author="Unknown">
        <w:r w:rsidRPr="00BF422D">
          <w:rPr>
            <w:rFonts w:ascii="Arial" w:eastAsia="Times New Roman" w:hAnsi="Arial" w:cs="Arial"/>
            <w:color w:val="252830"/>
            <w:sz w:val="24"/>
            <w:szCs w:val="24"/>
          </w:rPr>
          <w:t>We can also optionally pass in value to the exception to clarify why that exception was raised.</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61" w:author="Unknown"/>
          <w:rFonts w:ascii="Consolas" w:eastAsia="Times New Roman" w:hAnsi="Consolas" w:cs="Courier New"/>
          <w:color w:val="000000"/>
          <w:sz w:val="24"/>
        </w:rPr>
      </w:pPr>
      <w:ins w:id="162" w:author="Unknown">
        <w:r w:rsidRPr="00BF422D">
          <w:rPr>
            <w:rFonts w:ascii="Consolas" w:eastAsia="Times New Roman" w:hAnsi="Consolas" w:cs="Courier New"/>
            <w:color w:val="000000"/>
            <w:sz w:val="24"/>
          </w:rPr>
          <w:t xml:space="preserve">&gt;&gt;&gt; </w:t>
        </w:r>
        <w:r w:rsidRPr="00BF422D">
          <w:rPr>
            <w:rFonts w:ascii="Consolas" w:eastAsia="Times New Roman" w:hAnsi="Consolas" w:cs="Courier New"/>
            <w:color w:val="00008B"/>
            <w:sz w:val="24"/>
          </w:rPr>
          <w:t>raise</w:t>
        </w:r>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KeyboardInterrupt</w:t>
        </w:r>
        <w:proofErr w:type="spell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63" w:author="Unknown"/>
          <w:rFonts w:ascii="Consolas" w:eastAsia="Times New Roman" w:hAnsi="Consolas" w:cs="Courier New"/>
          <w:color w:val="000000"/>
          <w:sz w:val="24"/>
        </w:rPr>
      </w:pPr>
      <w:proofErr w:type="spellStart"/>
      <w:ins w:id="164" w:author="Unknown">
        <w:r w:rsidRPr="00BF422D">
          <w:rPr>
            <w:rFonts w:ascii="Consolas" w:eastAsia="Times New Roman" w:hAnsi="Consolas" w:cs="Courier New"/>
            <w:color w:val="2B91AF"/>
            <w:sz w:val="24"/>
          </w:rPr>
          <w:t>Traceback</w:t>
        </w:r>
        <w:proofErr w:type="spellEnd"/>
        <w:r w:rsidRPr="00BF422D">
          <w:rPr>
            <w:rFonts w:ascii="Consolas" w:eastAsia="Times New Roman" w:hAnsi="Consolas" w:cs="Courier New"/>
            <w:color w:val="000000"/>
            <w:sz w:val="24"/>
          </w:rPr>
          <w:t xml:space="preserve"> (most recent call </w:t>
        </w:r>
        <w:r w:rsidRPr="00BF422D">
          <w:rPr>
            <w:rFonts w:ascii="Consolas" w:eastAsia="Times New Roman" w:hAnsi="Consolas" w:cs="Courier New"/>
            <w:color w:val="00008B"/>
            <w:sz w:val="24"/>
          </w:rPr>
          <w:t>last</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65" w:author="Unknown"/>
          <w:rFonts w:ascii="Consolas" w:eastAsia="Times New Roman" w:hAnsi="Consolas" w:cs="Courier New"/>
          <w:color w:val="000000"/>
          <w:sz w:val="24"/>
        </w:rPr>
      </w:pPr>
      <w:ins w:id="166" w:author="Unknown">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67" w:author="Unknown"/>
          <w:rFonts w:ascii="Consolas" w:eastAsia="Times New Roman" w:hAnsi="Consolas" w:cs="Courier New"/>
          <w:color w:val="000000"/>
          <w:sz w:val="24"/>
        </w:rPr>
      </w:pPr>
      <w:proofErr w:type="spellStart"/>
      <w:ins w:id="168" w:author="Unknown">
        <w:r w:rsidRPr="00BF422D">
          <w:rPr>
            <w:rFonts w:ascii="Consolas" w:eastAsia="Times New Roman" w:hAnsi="Consolas" w:cs="Courier New"/>
            <w:color w:val="2B91AF"/>
            <w:sz w:val="24"/>
          </w:rPr>
          <w:t>KeyboardInterrupt</w:t>
        </w:r>
        <w:proofErr w:type="spell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69" w:author="Unknown"/>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70" w:author="Unknown"/>
          <w:rFonts w:ascii="Consolas" w:eastAsia="Times New Roman" w:hAnsi="Consolas" w:cs="Courier New"/>
          <w:color w:val="000000"/>
          <w:sz w:val="24"/>
        </w:rPr>
      </w:pPr>
      <w:ins w:id="171" w:author="Unknown">
        <w:r w:rsidRPr="00BF422D">
          <w:rPr>
            <w:rFonts w:ascii="Consolas" w:eastAsia="Times New Roman" w:hAnsi="Consolas" w:cs="Courier New"/>
            <w:color w:val="000000"/>
            <w:sz w:val="24"/>
          </w:rPr>
          <w:t xml:space="preserve">&gt;&gt;&gt; </w:t>
        </w:r>
        <w:r w:rsidRPr="00BF422D">
          <w:rPr>
            <w:rFonts w:ascii="Consolas" w:eastAsia="Times New Roman" w:hAnsi="Consolas" w:cs="Courier New"/>
            <w:color w:val="00008B"/>
            <w:sz w:val="24"/>
          </w:rPr>
          <w:t>raise</w:t>
        </w:r>
        <w:r w:rsidRPr="00BF422D">
          <w:rPr>
            <w:rFonts w:ascii="Consolas" w:eastAsia="Times New Roman" w:hAnsi="Consolas" w:cs="Courier New"/>
            <w:color w:val="000000"/>
            <w:sz w:val="24"/>
          </w:rPr>
          <w:t xml:space="preserve"> </w:t>
        </w:r>
        <w:proofErr w:type="spellStart"/>
        <w:proofErr w:type="gramStart"/>
        <w:r w:rsidRPr="00BF422D">
          <w:rPr>
            <w:rFonts w:ascii="Consolas" w:eastAsia="Times New Roman" w:hAnsi="Consolas" w:cs="Courier New"/>
            <w:color w:val="2B91AF"/>
            <w:sz w:val="24"/>
          </w:rPr>
          <w:t>MemoryError</w:t>
        </w:r>
        <w:proofErr w:type="spellEnd"/>
        <w:r w:rsidRPr="00BF422D">
          <w:rPr>
            <w:rFonts w:ascii="Consolas" w:eastAsia="Times New Roman" w:hAnsi="Consolas" w:cs="Courier New"/>
            <w:color w:val="000000"/>
            <w:sz w:val="24"/>
          </w:rPr>
          <w:t>(</w:t>
        </w:r>
        <w:proofErr w:type="gramEnd"/>
        <w:r w:rsidRPr="00BF422D">
          <w:rPr>
            <w:rFonts w:ascii="Consolas" w:eastAsia="Times New Roman" w:hAnsi="Consolas" w:cs="Courier New"/>
            <w:color w:val="800000"/>
            <w:sz w:val="24"/>
          </w:rPr>
          <w:t>"This is an argument"</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72" w:author="Unknown"/>
          <w:rFonts w:ascii="Consolas" w:eastAsia="Times New Roman" w:hAnsi="Consolas" w:cs="Courier New"/>
          <w:color w:val="000000"/>
          <w:sz w:val="24"/>
        </w:rPr>
      </w:pPr>
      <w:proofErr w:type="spellStart"/>
      <w:ins w:id="173" w:author="Unknown">
        <w:r w:rsidRPr="00BF422D">
          <w:rPr>
            <w:rFonts w:ascii="Consolas" w:eastAsia="Times New Roman" w:hAnsi="Consolas" w:cs="Courier New"/>
            <w:color w:val="2B91AF"/>
            <w:sz w:val="24"/>
          </w:rPr>
          <w:t>Traceback</w:t>
        </w:r>
        <w:proofErr w:type="spellEnd"/>
        <w:r w:rsidRPr="00BF422D">
          <w:rPr>
            <w:rFonts w:ascii="Consolas" w:eastAsia="Times New Roman" w:hAnsi="Consolas" w:cs="Courier New"/>
            <w:color w:val="000000"/>
            <w:sz w:val="24"/>
          </w:rPr>
          <w:t xml:space="preserve"> (most recent call </w:t>
        </w:r>
        <w:r w:rsidRPr="00BF422D">
          <w:rPr>
            <w:rFonts w:ascii="Consolas" w:eastAsia="Times New Roman" w:hAnsi="Consolas" w:cs="Courier New"/>
            <w:color w:val="00008B"/>
            <w:sz w:val="24"/>
          </w:rPr>
          <w:t>last</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74" w:author="Unknown"/>
          <w:rFonts w:ascii="Consolas" w:eastAsia="Times New Roman" w:hAnsi="Consolas" w:cs="Courier New"/>
          <w:color w:val="000000"/>
          <w:sz w:val="24"/>
        </w:rPr>
      </w:pPr>
      <w:ins w:id="175" w:author="Unknown">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76" w:author="Unknown"/>
          <w:rFonts w:ascii="Consolas" w:eastAsia="Times New Roman" w:hAnsi="Consolas" w:cs="Courier New"/>
          <w:color w:val="000000"/>
          <w:sz w:val="24"/>
        </w:rPr>
      </w:pPr>
      <w:proofErr w:type="spellStart"/>
      <w:ins w:id="177" w:author="Unknown">
        <w:r w:rsidRPr="00BF422D">
          <w:rPr>
            <w:rFonts w:ascii="Consolas" w:eastAsia="Times New Roman" w:hAnsi="Consolas" w:cs="Courier New"/>
            <w:color w:val="2B91AF"/>
            <w:sz w:val="24"/>
          </w:rPr>
          <w:t>MemoryError</w:t>
        </w:r>
        <w:proofErr w:type="spellEnd"/>
        <w:r w:rsidRPr="00BF422D">
          <w:rPr>
            <w:rFonts w:ascii="Consolas" w:eastAsia="Times New Roman" w:hAnsi="Consolas" w:cs="Courier New"/>
            <w:color w:val="000000"/>
            <w:sz w:val="24"/>
          </w:rPr>
          <w:t xml:space="preserve">: </w:t>
        </w:r>
        <w:r w:rsidRPr="00BF422D">
          <w:rPr>
            <w:rFonts w:ascii="Consolas" w:eastAsia="Times New Roman" w:hAnsi="Consolas" w:cs="Courier New"/>
            <w:color w:val="2B91AF"/>
            <w:sz w:val="24"/>
          </w:rPr>
          <w:t>This</w:t>
        </w:r>
        <w:r w:rsidRPr="00BF422D">
          <w:rPr>
            <w:rFonts w:ascii="Consolas" w:eastAsia="Times New Roman" w:hAnsi="Consolas" w:cs="Courier New"/>
            <w:color w:val="000000"/>
            <w:sz w:val="24"/>
          </w:rPr>
          <w:t xml:space="preserve"> </w:t>
        </w:r>
        <w:r w:rsidRPr="00BF422D">
          <w:rPr>
            <w:rFonts w:ascii="Consolas" w:eastAsia="Times New Roman" w:hAnsi="Consolas" w:cs="Courier New"/>
            <w:color w:val="00008B"/>
            <w:sz w:val="24"/>
          </w:rPr>
          <w:t>is</w:t>
        </w:r>
        <w:r w:rsidRPr="00BF422D">
          <w:rPr>
            <w:rFonts w:ascii="Consolas" w:eastAsia="Times New Roman" w:hAnsi="Consolas" w:cs="Courier New"/>
            <w:color w:val="000000"/>
            <w:sz w:val="24"/>
          </w:rPr>
          <w:t xml:space="preserve"> an argument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78" w:author="Unknown"/>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79" w:author="Unknown"/>
          <w:rFonts w:ascii="Consolas" w:eastAsia="Times New Roman" w:hAnsi="Consolas" w:cs="Courier New"/>
          <w:color w:val="000000"/>
          <w:sz w:val="24"/>
        </w:rPr>
      </w:pPr>
      <w:ins w:id="180" w:author="Unknown">
        <w:r w:rsidRPr="00BF422D">
          <w:rPr>
            <w:rFonts w:ascii="Consolas" w:eastAsia="Times New Roman" w:hAnsi="Consolas" w:cs="Courier New"/>
            <w:color w:val="000000"/>
            <w:sz w:val="24"/>
          </w:rPr>
          <w:t xml:space="preserve">&gt;&gt;&gt; </w:t>
        </w:r>
        <w:r w:rsidRPr="00BF422D">
          <w:rPr>
            <w:rFonts w:ascii="Consolas" w:eastAsia="Times New Roman" w:hAnsi="Consolas" w:cs="Courier New"/>
            <w:color w:val="00008B"/>
            <w:sz w:val="24"/>
          </w:rPr>
          <w:t>try</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81" w:author="Unknown"/>
          <w:rFonts w:ascii="Consolas" w:eastAsia="Times New Roman" w:hAnsi="Consolas" w:cs="Courier New"/>
          <w:color w:val="000000"/>
          <w:sz w:val="24"/>
        </w:rPr>
      </w:pPr>
      <w:ins w:id="182" w:author="Unknown">
        <w:r w:rsidRPr="00BF422D">
          <w:rPr>
            <w:rFonts w:ascii="Consolas" w:eastAsia="Times New Roman" w:hAnsi="Consolas" w:cs="Courier New"/>
            <w:color w:val="000000"/>
            <w:sz w:val="24"/>
          </w:rPr>
          <w:t xml:space="preserve">...     a = </w:t>
        </w:r>
        <w:proofErr w:type="spellStart"/>
        <w:proofErr w:type="gramStart"/>
        <w:r w:rsidRPr="00BF422D">
          <w:rPr>
            <w:rFonts w:ascii="Consolas" w:eastAsia="Times New Roman" w:hAnsi="Consolas" w:cs="Courier New"/>
            <w:color w:val="00008B"/>
            <w:sz w:val="24"/>
          </w:rPr>
          <w:t>int</w:t>
        </w:r>
        <w:proofErr w:type="spellEnd"/>
        <w:r w:rsidRPr="00BF422D">
          <w:rPr>
            <w:rFonts w:ascii="Consolas" w:eastAsia="Times New Roman" w:hAnsi="Consolas" w:cs="Courier New"/>
            <w:color w:val="000000"/>
            <w:sz w:val="24"/>
          </w:rPr>
          <w:t>(</w:t>
        </w:r>
        <w:proofErr w:type="gramEnd"/>
        <w:r w:rsidRPr="00BF422D">
          <w:rPr>
            <w:rFonts w:ascii="Consolas" w:eastAsia="Times New Roman" w:hAnsi="Consolas" w:cs="Courier New"/>
            <w:color w:val="000000"/>
            <w:sz w:val="24"/>
          </w:rPr>
          <w:t>input(</w:t>
        </w:r>
        <w:r w:rsidRPr="00BF422D">
          <w:rPr>
            <w:rFonts w:ascii="Consolas" w:eastAsia="Times New Roman" w:hAnsi="Consolas" w:cs="Courier New"/>
            <w:color w:val="800000"/>
            <w:sz w:val="24"/>
          </w:rPr>
          <w:t>"Enter a positive integer: "</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83" w:author="Unknown"/>
          <w:rFonts w:ascii="Consolas" w:eastAsia="Times New Roman" w:hAnsi="Consolas" w:cs="Courier New"/>
          <w:color w:val="000000"/>
          <w:sz w:val="24"/>
        </w:rPr>
      </w:pPr>
      <w:ins w:id="184"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if</w:t>
        </w:r>
        <w:proofErr w:type="gramEnd"/>
        <w:r w:rsidRPr="00BF422D">
          <w:rPr>
            <w:rFonts w:ascii="Consolas" w:eastAsia="Times New Roman" w:hAnsi="Consolas" w:cs="Courier New"/>
            <w:color w:val="000000"/>
            <w:sz w:val="24"/>
          </w:rPr>
          <w:t xml:space="preserve"> a &lt;= </w:t>
        </w:r>
        <w:r w:rsidRPr="00BF422D">
          <w:rPr>
            <w:rFonts w:ascii="Consolas" w:eastAsia="Times New Roman" w:hAnsi="Consolas" w:cs="Courier New"/>
            <w:color w:val="800000"/>
            <w:sz w:val="24"/>
          </w:rPr>
          <w:t>0</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85" w:author="Unknown"/>
          <w:rFonts w:ascii="Consolas" w:eastAsia="Times New Roman" w:hAnsi="Consolas" w:cs="Courier New"/>
          <w:color w:val="000000"/>
          <w:sz w:val="24"/>
        </w:rPr>
      </w:pPr>
      <w:ins w:id="186"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raise</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ValueError</w:t>
        </w:r>
        <w:proofErr w:type="spellEnd"/>
        <w:r w:rsidRPr="00BF422D">
          <w:rPr>
            <w:rFonts w:ascii="Consolas" w:eastAsia="Times New Roman" w:hAnsi="Consolas" w:cs="Courier New"/>
            <w:color w:val="000000"/>
            <w:sz w:val="24"/>
          </w:rPr>
          <w:t>(</w:t>
        </w:r>
        <w:r w:rsidRPr="00BF422D">
          <w:rPr>
            <w:rFonts w:ascii="Consolas" w:eastAsia="Times New Roman" w:hAnsi="Consolas" w:cs="Courier New"/>
            <w:color w:val="800000"/>
            <w:sz w:val="24"/>
          </w:rPr>
          <w:t>"That is not a positive number!"</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87" w:author="Unknown"/>
          <w:rFonts w:ascii="Consolas" w:eastAsia="Times New Roman" w:hAnsi="Consolas" w:cs="Courier New"/>
          <w:color w:val="000000"/>
          <w:sz w:val="24"/>
        </w:rPr>
      </w:pPr>
      <w:ins w:id="188"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except</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ValueError</w:t>
        </w:r>
        <w:proofErr w:type="spellEnd"/>
        <w:r w:rsidRPr="00BF422D">
          <w:rPr>
            <w:rFonts w:ascii="Consolas" w:eastAsia="Times New Roman" w:hAnsi="Consolas" w:cs="Courier New"/>
            <w:color w:val="000000"/>
            <w:sz w:val="24"/>
          </w:rPr>
          <w:t xml:space="preserve"> </w:t>
        </w:r>
        <w:r w:rsidRPr="00BF422D">
          <w:rPr>
            <w:rFonts w:ascii="Consolas" w:eastAsia="Times New Roman" w:hAnsi="Consolas" w:cs="Courier New"/>
            <w:color w:val="00008B"/>
            <w:sz w:val="24"/>
          </w:rPr>
          <w:t>as</w:t>
        </w:r>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000000"/>
            <w:sz w:val="24"/>
          </w:rPr>
          <w:t>ve</w:t>
        </w:r>
        <w:proofErr w:type="spellEnd"/>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89" w:author="Unknown"/>
          <w:rFonts w:ascii="Consolas" w:eastAsia="Times New Roman" w:hAnsi="Consolas" w:cs="Courier New"/>
          <w:color w:val="000000"/>
          <w:sz w:val="24"/>
        </w:rPr>
      </w:pPr>
      <w:ins w:id="190"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print</w:t>
        </w:r>
        <w:r w:rsidRPr="00BF422D">
          <w:rPr>
            <w:rFonts w:ascii="Consolas" w:eastAsia="Times New Roman" w:hAnsi="Consolas" w:cs="Courier New"/>
            <w:color w:val="000000"/>
            <w:sz w:val="24"/>
          </w:rPr>
          <w:t>(</w:t>
        </w:r>
        <w:proofErr w:type="spellStart"/>
        <w:proofErr w:type="gramEnd"/>
        <w:r w:rsidRPr="00BF422D">
          <w:rPr>
            <w:rFonts w:ascii="Consolas" w:eastAsia="Times New Roman" w:hAnsi="Consolas" w:cs="Courier New"/>
            <w:color w:val="000000"/>
            <w:sz w:val="24"/>
          </w:rPr>
          <w:t>ve</w:t>
        </w:r>
        <w:proofErr w:type="spellEnd"/>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91" w:author="Unknown"/>
          <w:rFonts w:ascii="Consolas" w:eastAsia="Times New Roman" w:hAnsi="Consolas" w:cs="Courier New"/>
          <w:color w:val="000000"/>
          <w:sz w:val="24"/>
        </w:rPr>
      </w:pPr>
      <w:ins w:id="192" w:author="Unknown">
        <w:r w:rsidRPr="00BF422D">
          <w:rPr>
            <w:rFonts w:ascii="Consolas" w:eastAsia="Times New Roman" w:hAnsi="Consolas" w:cs="Courier New"/>
            <w:color w:val="000000"/>
            <w:sz w:val="24"/>
          </w:rPr>
          <w:t xml:space="preserve">...    </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93" w:author="Unknown"/>
          <w:rFonts w:ascii="Consolas" w:eastAsia="Times New Roman" w:hAnsi="Consolas" w:cs="Courier New"/>
          <w:color w:val="000000"/>
          <w:sz w:val="24"/>
        </w:rPr>
      </w:pPr>
      <w:ins w:id="194" w:author="Unknown">
        <w:r w:rsidRPr="00BF422D">
          <w:rPr>
            <w:rFonts w:ascii="Consolas" w:eastAsia="Times New Roman" w:hAnsi="Consolas" w:cs="Courier New"/>
            <w:color w:val="2B91AF"/>
            <w:sz w:val="24"/>
          </w:rPr>
          <w:t>Enter</w:t>
        </w:r>
        <w:r w:rsidRPr="00BF422D">
          <w:rPr>
            <w:rFonts w:ascii="Consolas" w:eastAsia="Times New Roman" w:hAnsi="Consolas" w:cs="Courier New"/>
            <w:color w:val="000000"/>
            <w:sz w:val="24"/>
          </w:rPr>
          <w:t xml:space="preserve"> a positive integer: -</w:t>
        </w:r>
        <w:r w:rsidRPr="00BF422D">
          <w:rPr>
            <w:rFonts w:ascii="Consolas" w:eastAsia="Times New Roman" w:hAnsi="Consolas" w:cs="Courier New"/>
            <w:color w:val="800000"/>
            <w:sz w:val="24"/>
          </w:rPr>
          <w:t>2</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195" w:author="Unknown"/>
          <w:rFonts w:ascii="Consolas" w:eastAsia="Times New Roman" w:hAnsi="Consolas" w:cs="Courier New"/>
          <w:color w:val="252830"/>
          <w:sz w:val="24"/>
          <w:szCs w:val="24"/>
        </w:rPr>
      </w:pPr>
      <w:ins w:id="196" w:author="Unknown">
        <w:r w:rsidRPr="00BF422D">
          <w:rPr>
            <w:rFonts w:ascii="Consolas" w:eastAsia="Times New Roman" w:hAnsi="Consolas" w:cs="Courier New"/>
            <w:color w:val="2B91AF"/>
            <w:sz w:val="24"/>
          </w:rPr>
          <w:t>That</w:t>
        </w:r>
        <w:r w:rsidRPr="00BF422D">
          <w:rPr>
            <w:rFonts w:ascii="Consolas" w:eastAsia="Times New Roman" w:hAnsi="Consolas" w:cs="Courier New"/>
            <w:color w:val="000000"/>
            <w:sz w:val="24"/>
          </w:rPr>
          <w:t xml:space="preserve"> </w:t>
        </w:r>
        <w:r w:rsidRPr="00BF422D">
          <w:rPr>
            <w:rFonts w:ascii="Consolas" w:eastAsia="Times New Roman" w:hAnsi="Consolas" w:cs="Courier New"/>
            <w:color w:val="00008B"/>
            <w:sz w:val="24"/>
          </w:rPr>
          <w:t>is</w:t>
        </w:r>
        <w:r w:rsidRPr="00BF422D">
          <w:rPr>
            <w:rFonts w:ascii="Consolas" w:eastAsia="Times New Roman" w:hAnsi="Consolas" w:cs="Courier New"/>
            <w:color w:val="000000"/>
            <w:sz w:val="24"/>
          </w:rPr>
          <w:t xml:space="preserve"> </w:t>
        </w:r>
        <w:r w:rsidRPr="00BF422D">
          <w:rPr>
            <w:rFonts w:ascii="Consolas" w:eastAsia="Times New Roman" w:hAnsi="Consolas" w:cs="Courier New"/>
            <w:color w:val="00008B"/>
            <w:sz w:val="24"/>
          </w:rPr>
          <w:t>not</w:t>
        </w:r>
        <w:r w:rsidRPr="00BF422D">
          <w:rPr>
            <w:rFonts w:ascii="Consolas" w:eastAsia="Times New Roman" w:hAnsi="Consolas" w:cs="Courier New"/>
            <w:color w:val="000000"/>
            <w:sz w:val="24"/>
          </w:rPr>
          <w:t xml:space="preserve"> a positive number!</w:t>
        </w:r>
      </w:ins>
    </w:p>
    <w:p w:rsidR="00BF422D" w:rsidRPr="00BF422D" w:rsidRDefault="00BF422D" w:rsidP="00BF422D">
      <w:pPr>
        <w:shd w:val="clear" w:color="auto" w:fill="FFFFFF"/>
        <w:spacing w:before="192" w:after="108" w:line="240" w:lineRule="auto"/>
        <w:outlineLvl w:val="1"/>
        <w:rPr>
          <w:ins w:id="197" w:author="Unknown"/>
          <w:rFonts w:ascii="Arial" w:eastAsia="Times New Roman" w:hAnsi="Arial" w:cs="Arial"/>
          <w:b/>
          <w:bCs/>
          <w:color w:val="252830"/>
          <w:sz w:val="46"/>
          <w:szCs w:val="46"/>
        </w:rPr>
      </w:pPr>
      <w:proofErr w:type="gramStart"/>
      <w:ins w:id="198" w:author="Unknown">
        <w:r w:rsidRPr="00BF422D">
          <w:rPr>
            <w:rFonts w:ascii="Arial" w:eastAsia="Times New Roman" w:hAnsi="Arial" w:cs="Arial"/>
            <w:b/>
            <w:bCs/>
            <w:color w:val="252830"/>
            <w:sz w:val="46"/>
            <w:szCs w:val="46"/>
          </w:rPr>
          <w:t>try</w:t>
        </w:r>
        <w:proofErr w:type="gramEnd"/>
        <w:r w:rsidRPr="00BF422D">
          <w:rPr>
            <w:rFonts w:ascii="Arial" w:eastAsia="Times New Roman" w:hAnsi="Arial" w:cs="Arial"/>
            <w:b/>
            <w:bCs/>
            <w:color w:val="252830"/>
            <w:sz w:val="46"/>
            <w:szCs w:val="46"/>
          </w:rPr>
          <w:t>...finally</w:t>
        </w:r>
      </w:ins>
    </w:p>
    <w:p w:rsidR="00BF422D" w:rsidRPr="00BF422D" w:rsidRDefault="00BF422D" w:rsidP="00BF422D">
      <w:pPr>
        <w:shd w:val="clear" w:color="auto" w:fill="FFFFFF"/>
        <w:spacing w:before="100" w:beforeAutospacing="1" w:after="336" w:line="240" w:lineRule="auto"/>
        <w:rPr>
          <w:ins w:id="199" w:author="Unknown"/>
          <w:rFonts w:ascii="Arial" w:eastAsia="Times New Roman" w:hAnsi="Arial" w:cs="Arial"/>
          <w:color w:val="252830"/>
          <w:sz w:val="24"/>
          <w:szCs w:val="24"/>
        </w:rPr>
      </w:pPr>
      <w:ins w:id="200" w:author="Unknown">
        <w:r w:rsidRPr="00BF422D">
          <w:rPr>
            <w:rFonts w:ascii="Arial" w:eastAsia="Times New Roman" w:hAnsi="Arial" w:cs="Arial"/>
            <w:color w:val="252830"/>
            <w:sz w:val="24"/>
            <w:szCs w:val="24"/>
          </w:rPr>
          <w:lastRenderedPageBreak/>
          <w:t>The try statement in Python can have an optional </w:t>
        </w:r>
        <w:r w:rsidRPr="00BF422D">
          <w:rPr>
            <w:rFonts w:ascii="Consolas" w:eastAsia="Times New Roman" w:hAnsi="Consolas" w:cs="Courier New"/>
            <w:color w:val="252830"/>
            <w:sz w:val="21"/>
          </w:rPr>
          <w:t>finally</w:t>
        </w:r>
        <w:r w:rsidRPr="00BF422D">
          <w:rPr>
            <w:rFonts w:ascii="Arial" w:eastAsia="Times New Roman" w:hAnsi="Arial" w:cs="Arial"/>
            <w:color w:val="252830"/>
            <w:sz w:val="24"/>
            <w:szCs w:val="24"/>
          </w:rPr>
          <w:t> clause. This clause is executed no matter what, and is generally used to release external resources.</w:t>
        </w:r>
      </w:ins>
    </w:p>
    <w:p w:rsidR="00BF422D" w:rsidRPr="00BF422D" w:rsidRDefault="00BF422D" w:rsidP="00BF422D">
      <w:pPr>
        <w:shd w:val="clear" w:color="auto" w:fill="FFFFFF"/>
        <w:spacing w:before="100" w:beforeAutospacing="1" w:after="336" w:line="240" w:lineRule="auto"/>
        <w:rPr>
          <w:ins w:id="201" w:author="Unknown"/>
          <w:rFonts w:ascii="Arial" w:eastAsia="Times New Roman" w:hAnsi="Arial" w:cs="Arial"/>
          <w:color w:val="252830"/>
          <w:sz w:val="24"/>
          <w:szCs w:val="24"/>
        </w:rPr>
      </w:pPr>
      <w:ins w:id="202" w:author="Unknown">
        <w:r w:rsidRPr="00BF422D">
          <w:rPr>
            <w:rFonts w:ascii="Arial" w:eastAsia="Times New Roman" w:hAnsi="Arial" w:cs="Arial"/>
            <w:color w:val="252830"/>
            <w:sz w:val="24"/>
            <w:szCs w:val="24"/>
          </w:rPr>
          <w:t>For example, we may be connected to a remote data center through the network or working with a file or working with a Graphical User Interface (GUI).</w:t>
        </w:r>
      </w:ins>
    </w:p>
    <w:p w:rsidR="00BF422D" w:rsidRPr="00BF422D" w:rsidRDefault="00BF422D" w:rsidP="00BF422D">
      <w:pPr>
        <w:shd w:val="clear" w:color="auto" w:fill="FFFFFF"/>
        <w:spacing w:before="100" w:beforeAutospacing="1" w:after="336" w:line="240" w:lineRule="auto"/>
        <w:rPr>
          <w:ins w:id="203" w:author="Unknown"/>
          <w:rFonts w:ascii="Arial" w:eastAsia="Times New Roman" w:hAnsi="Arial" w:cs="Arial"/>
          <w:color w:val="252830"/>
          <w:sz w:val="24"/>
          <w:szCs w:val="24"/>
        </w:rPr>
      </w:pPr>
      <w:ins w:id="204" w:author="Unknown">
        <w:r w:rsidRPr="00BF422D">
          <w:rPr>
            <w:rFonts w:ascii="Arial" w:eastAsia="Times New Roman" w:hAnsi="Arial" w:cs="Arial"/>
            <w:color w:val="252830"/>
            <w:sz w:val="24"/>
            <w:szCs w:val="24"/>
          </w:rPr>
          <w:t>In all these circumstances, we must clean up the resource once used, whether it was successful or not. These actions (closing a file, GUI or disconnecting from network) are performed in the finally clause to guarantee execution.</w:t>
        </w:r>
      </w:ins>
    </w:p>
    <w:p w:rsidR="00BF422D" w:rsidRPr="00BF422D" w:rsidRDefault="00BF422D" w:rsidP="00BF422D">
      <w:pPr>
        <w:shd w:val="clear" w:color="auto" w:fill="FFFFFF"/>
        <w:spacing w:before="100" w:beforeAutospacing="1" w:after="336" w:line="240" w:lineRule="auto"/>
        <w:rPr>
          <w:ins w:id="205" w:author="Unknown"/>
          <w:rFonts w:ascii="Arial" w:eastAsia="Times New Roman" w:hAnsi="Arial" w:cs="Arial"/>
          <w:color w:val="252830"/>
          <w:sz w:val="24"/>
          <w:szCs w:val="24"/>
        </w:rPr>
      </w:pPr>
      <w:ins w:id="206" w:author="Unknown">
        <w:r w:rsidRPr="00BF422D">
          <w:rPr>
            <w:rFonts w:ascii="Arial" w:eastAsia="Times New Roman" w:hAnsi="Arial" w:cs="Arial"/>
            <w:color w:val="252830"/>
            <w:sz w:val="24"/>
            <w:szCs w:val="24"/>
          </w:rPr>
          <w:t>Here is an example of </w:t>
        </w:r>
        <w:r w:rsidRPr="00BF422D">
          <w:rPr>
            <w:rFonts w:ascii="Arial" w:eastAsia="Times New Roman" w:hAnsi="Arial" w:cs="Arial"/>
            <w:color w:val="252830"/>
            <w:sz w:val="24"/>
            <w:szCs w:val="24"/>
          </w:rPr>
          <w:fldChar w:fldCharType="begin"/>
        </w:r>
        <w:r w:rsidRPr="00BF422D">
          <w:rPr>
            <w:rFonts w:ascii="Arial" w:eastAsia="Times New Roman" w:hAnsi="Arial" w:cs="Arial"/>
            <w:color w:val="252830"/>
            <w:sz w:val="24"/>
            <w:szCs w:val="24"/>
          </w:rPr>
          <w:instrText xml:space="preserve"> HYPERLINK "https://www.programiz.com/python-programming/file-operation" \o "Python file operations" </w:instrText>
        </w:r>
        <w:r w:rsidRPr="00BF422D">
          <w:rPr>
            <w:rFonts w:ascii="Arial" w:eastAsia="Times New Roman" w:hAnsi="Arial" w:cs="Arial"/>
            <w:color w:val="252830"/>
            <w:sz w:val="24"/>
            <w:szCs w:val="24"/>
          </w:rPr>
          <w:fldChar w:fldCharType="separate"/>
        </w:r>
        <w:r w:rsidRPr="00BF422D">
          <w:rPr>
            <w:rFonts w:ascii="Arial" w:eastAsia="Times New Roman" w:hAnsi="Arial" w:cs="Arial"/>
            <w:color w:val="2B6DAD"/>
            <w:sz w:val="24"/>
            <w:szCs w:val="24"/>
            <w:u w:val="single"/>
          </w:rPr>
          <w:t>file operations</w:t>
        </w:r>
        <w:r w:rsidRPr="00BF422D">
          <w:rPr>
            <w:rFonts w:ascii="Arial" w:eastAsia="Times New Roman" w:hAnsi="Arial" w:cs="Arial"/>
            <w:color w:val="252830"/>
            <w:sz w:val="24"/>
            <w:szCs w:val="24"/>
          </w:rPr>
          <w:fldChar w:fldCharType="end"/>
        </w:r>
        <w:r w:rsidRPr="00BF422D">
          <w:rPr>
            <w:rFonts w:ascii="Arial" w:eastAsia="Times New Roman" w:hAnsi="Arial" w:cs="Arial"/>
            <w:color w:val="252830"/>
            <w:sz w:val="24"/>
            <w:szCs w:val="24"/>
          </w:rPr>
          <w:t> to illustrate this.</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07" w:author="Unknown"/>
          <w:rFonts w:ascii="Consolas" w:eastAsia="Times New Roman" w:hAnsi="Consolas" w:cs="Courier New"/>
          <w:color w:val="000000"/>
          <w:sz w:val="24"/>
        </w:rPr>
      </w:pPr>
      <w:proofErr w:type="gramStart"/>
      <w:ins w:id="208" w:author="Unknown">
        <w:r w:rsidRPr="00BF422D">
          <w:rPr>
            <w:rFonts w:ascii="Consolas" w:eastAsia="Times New Roman" w:hAnsi="Consolas" w:cs="Courier New"/>
            <w:color w:val="00008B"/>
            <w:sz w:val="24"/>
          </w:rPr>
          <w:t>try</w:t>
        </w:r>
        <w:proofErr w:type="gramEnd"/>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09" w:author="Unknown"/>
          <w:rFonts w:ascii="Consolas" w:eastAsia="Times New Roman" w:hAnsi="Consolas" w:cs="Courier New"/>
          <w:color w:val="000000"/>
          <w:sz w:val="24"/>
        </w:rPr>
      </w:pPr>
      <w:ins w:id="210" w:author="Unknown">
        <w:r w:rsidRPr="00BF422D">
          <w:rPr>
            <w:rFonts w:ascii="Consolas" w:eastAsia="Times New Roman" w:hAnsi="Consolas" w:cs="Courier New"/>
            <w:color w:val="000000"/>
            <w:sz w:val="24"/>
          </w:rPr>
          <w:t xml:space="preserve">   f = </w:t>
        </w:r>
        <w:proofErr w:type="gramStart"/>
        <w:r w:rsidRPr="00BF422D">
          <w:rPr>
            <w:rFonts w:ascii="Consolas" w:eastAsia="Times New Roman" w:hAnsi="Consolas" w:cs="Courier New"/>
            <w:color w:val="000000"/>
            <w:sz w:val="24"/>
          </w:rPr>
          <w:t>open(</w:t>
        </w:r>
        <w:proofErr w:type="gramEnd"/>
        <w:r w:rsidRPr="00BF422D">
          <w:rPr>
            <w:rFonts w:ascii="Consolas" w:eastAsia="Times New Roman" w:hAnsi="Consolas" w:cs="Courier New"/>
            <w:color w:val="800000"/>
            <w:sz w:val="24"/>
          </w:rPr>
          <w:t>"</w:t>
        </w:r>
        <w:proofErr w:type="spellStart"/>
        <w:r w:rsidRPr="00BF422D">
          <w:rPr>
            <w:rFonts w:ascii="Consolas" w:eastAsia="Times New Roman" w:hAnsi="Consolas" w:cs="Courier New"/>
            <w:color w:val="800000"/>
            <w:sz w:val="24"/>
          </w:rPr>
          <w:t>test.txt"</w:t>
        </w:r>
        <w:r w:rsidRPr="00BF422D">
          <w:rPr>
            <w:rFonts w:ascii="Consolas" w:eastAsia="Times New Roman" w:hAnsi="Consolas" w:cs="Courier New"/>
            <w:color w:val="000000"/>
            <w:sz w:val="24"/>
          </w:rPr>
          <w:t>,encoding</w:t>
        </w:r>
        <w:proofErr w:type="spellEnd"/>
        <w:r w:rsidRPr="00BF422D">
          <w:rPr>
            <w:rFonts w:ascii="Consolas" w:eastAsia="Times New Roman" w:hAnsi="Consolas" w:cs="Courier New"/>
            <w:color w:val="000000"/>
            <w:sz w:val="24"/>
          </w:rPr>
          <w:t xml:space="preserve"> = </w:t>
        </w:r>
        <w:r w:rsidRPr="00BF422D">
          <w:rPr>
            <w:rFonts w:ascii="Consolas" w:eastAsia="Times New Roman" w:hAnsi="Consolas" w:cs="Courier New"/>
            <w:color w:val="800000"/>
            <w:sz w:val="24"/>
          </w:rPr>
          <w:t>'utf-8'</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11" w:author="Unknown"/>
          <w:rFonts w:ascii="Consolas" w:eastAsia="Times New Roman" w:hAnsi="Consolas" w:cs="Courier New"/>
          <w:color w:val="000000"/>
          <w:sz w:val="24"/>
        </w:rPr>
      </w:pPr>
      <w:ins w:id="212" w:author="Unknown">
        <w:r w:rsidRPr="00BF422D">
          <w:rPr>
            <w:rFonts w:ascii="Consolas" w:eastAsia="Times New Roman" w:hAnsi="Consolas" w:cs="Courier New"/>
            <w:color w:val="000000"/>
            <w:sz w:val="24"/>
          </w:rPr>
          <w:t xml:space="preserve">   </w:t>
        </w:r>
        <w:r w:rsidRPr="00BF422D">
          <w:rPr>
            <w:rFonts w:ascii="Consolas" w:eastAsia="Times New Roman" w:hAnsi="Consolas" w:cs="Courier New"/>
            <w:color w:val="808080"/>
            <w:sz w:val="24"/>
          </w:rPr>
          <w:t># perform file operations</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13" w:author="Unknown"/>
          <w:rFonts w:ascii="Consolas" w:eastAsia="Times New Roman" w:hAnsi="Consolas" w:cs="Courier New"/>
          <w:color w:val="000000"/>
          <w:sz w:val="24"/>
        </w:rPr>
      </w:pPr>
      <w:proofErr w:type="gramStart"/>
      <w:ins w:id="214" w:author="Unknown">
        <w:r w:rsidRPr="00BF422D">
          <w:rPr>
            <w:rFonts w:ascii="Consolas" w:eastAsia="Times New Roman" w:hAnsi="Consolas" w:cs="Courier New"/>
            <w:color w:val="00008B"/>
            <w:sz w:val="24"/>
          </w:rPr>
          <w:t>finally</w:t>
        </w:r>
        <w:proofErr w:type="gramEnd"/>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15" w:author="Unknown"/>
          <w:rFonts w:ascii="Consolas" w:eastAsia="Times New Roman" w:hAnsi="Consolas" w:cs="Courier New"/>
          <w:color w:val="252830"/>
          <w:sz w:val="24"/>
          <w:szCs w:val="24"/>
        </w:rPr>
      </w:pPr>
      <w:ins w:id="216" w:author="Unknown">
        <w:r w:rsidRPr="00BF422D">
          <w:rPr>
            <w:rFonts w:ascii="Consolas" w:eastAsia="Times New Roman" w:hAnsi="Consolas" w:cs="Courier New"/>
            <w:color w:val="000000"/>
            <w:sz w:val="24"/>
          </w:rPr>
          <w:t xml:space="preserve">   </w:t>
        </w:r>
        <w:proofErr w:type="spellStart"/>
        <w:proofErr w:type="gramStart"/>
        <w:r w:rsidRPr="00BF422D">
          <w:rPr>
            <w:rFonts w:ascii="Consolas" w:eastAsia="Times New Roman" w:hAnsi="Consolas" w:cs="Courier New"/>
            <w:color w:val="000000"/>
            <w:sz w:val="24"/>
          </w:rPr>
          <w:t>f.close</w:t>
        </w:r>
        <w:proofErr w:type="spellEnd"/>
        <w:r w:rsidRPr="00BF422D">
          <w:rPr>
            <w:rFonts w:ascii="Consolas" w:eastAsia="Times New Roman" w:hAnsi="Consolas" w:cs="Courier New"/>
            <w:color w:val="000000"/>
            <w:sz w:val="24"/>
          </w:rPr>
          <w:t>()</w:t>
        </w:r>
        <w:proofErr w:type="gramEnd"/>
      </w:ins>
    </w:p>
    <w:p w:rsidR="00BF422D" w:rsidRPr="00BF422D" w:rsidRDefault="00BF422D" w:rsidP="00BF422D">
      <w:pPr>
        <w:shd w:val="clear" w:color="auto" w:fill="FFFFFF"/>
        <w:spacing w:before="100" w:beforeAutospacing="1" w:after="336" w:line="240" w:lineRule="auto"/>
        <w:rPr>
          <w:ins w:id="217" w:author="Unknown"/>
          <w:rFonts w:ascii="Arial" w:eastAsia="Times New Roman" w:hAnsi="Arial" w:cs="Arial"/>
          <w:color w:val="252830"/>
          <w:sz w:val="24"/>
          <w:szCs w:val="24"/>
        </w:rPr>
      </w:pPr>
      <w:ins w:id="218" w:author="Unknown">
        <w:r w:rsidRPr="00BF422D">
          <w:rPr>
            <w:rFonts w:ascii="Arial" w:eastAsia="Times New Roman" w:hAnsi="Arial" w:cs="Arial"/>
            <w:color w:val="252830"/>
            <w:sz w:val="24"/>
            <w:szCs w:val="24"/>
          </w:rPr>
          <w:t>This type of construct makes sure the file is closed even if an exception occurs.</w:t>
        </w:r>
      </w:ins>
    </w:p>
    <w:p w:rsidR="00BF422D" w:rsidRPr="00BF422D" w:rsidRDefault="00BF422D" w:rsidP="00BF422D">
      <w:pPr>
        <w:shd w:val="clear" w:color="auto" w:fill="FFFFFF"/>
        <w:spacing w:after="0" w:line="240" w:lineRule="auto"/>
        <w:rPr>
          <w:ins w:id="219" w:author="Unknown"/>
          <w:rFonts w:ascii="Arial" w:eastAsia="Times New Roman" w:hAnsi="Arial" w:cs="Arial"/>
          <w:color w:val="252830"/>
          <w:sz w:val="24"/>
          <w:szCs w:val="24"/>
        </w:rPr>
      </w:pPr>
      <w:ins w:id="220" w:author="Unknown">
        <w:r w:rsidRPr="00BF422D">
          <w:rPr>
            <w:rFonts w:ascii="Arial" w:eastAsia="Times New Roman" w:hAnsi="Arial" w:cs="Arial"/>
            <w:color w:val="252830"/>
            <w:sz w:val="24"/>
            <w:szCs w:val="24"/>
          </w:rPr>
          <w:fldChar w:fldCharType="begin"/>
        </w:r>
        <w:r w:rsidRPr="00BF422D">
          <w:rPr>
            <w:rFonts w:ascii="Arial" w:eastAsia="Times New Roman" w:hAnsi="Arial" w:cs="Arial"/>
            <w:color w:val="252830"/>
            <w:sz w:val="24"/>
            <w:szCs w:val="24"/>
          </w:rPr>
          <w:instrText xml:space="preserve"> HYPERLINK "https://www.programiz.com/python-programming/exceptions" \o "Python Built-in Exceptions" </w:instrText>
        </w:r>
        <w:r w:rsidRPr="00BF422D">
          <w:rPr>
            <w:rFonts w:ascii="Arial" w:eastAsia="Times New Roman" w:hAnsi="Arial" w:cs="Arial"/>
            <w:color w:val="252830"/>
            <w:sz w:val="24"/>
            <w:szCs w:val="24"/>
          </w:rPr>
          <w:fldChar w:fldCharType="separate"/>
        </w:r>
        <w:r w:rsidRPr="00BF422D">
          <w:rPr>
            <w:rFonts w:ascii="Arial" w:eastAsia="Times New Roman" w:hAnsi="Arial" w:cs="Arial"/>
            <w:color w:val="2C394B"/>
            <w:sz w:val="28"/>
            <w:u w:val="single"/>
          </w:rPr>
          <w:t>❮ Previous</w:t>
        </w:r>
        <w:r w:rsidRPr="00BF422D">
          <w:rPr>
            <w:rFonts w:ascii="Arial" w:eastAsia="Times New Roman" w:hAnsi="Arial" w:cs="Arial"/>
            <w:color w:val="252830"/>
            <w:sz w:val="24"/>
            <w:szCs w:val="24"/>
          </w:rPr>
          <w:fldChar w:fldCharType="end"/>
        </w:r>
      </w:ins>
    </w:p>
    <w:p w:rsidR="00BF422D" w:rsidRPr="00BF422D" w:rsidRDefault="00BF422D" w:rsidP="00BF422D">
      <w:pPr>
        <w:shd w:val="clear" w:color="auto" w:fill="FFFFFF"/>
        <w:spacing w:line="240" w:lineRule="auto"/>
        <w:jc w:val="right"/>
        <w:rPr>
          <w:ins w:id="221" w:author="Unknown"/>
          <w:rFonts w:ascii="Arial" w:eastAsia="Times New Roman" w:hAnsi="Arial" w:cs="Arial"/>
          <w:color w:val="252830"/>
          <w:sz w:val="24"/>
          <w:szCs w:val="24"/>
        </w:rPr>
      </w:pPr>
      <w:ins w:id="222" w:author="Unknown">
        <w:r w:rsidRPr="00BF422D">
          <w:rPr>
            <w:rFonts w:ascii="Arial" w:eastAsia="Times New Roman" w:hAnsi="Arial" w:cs="Arial"/>
            <w:color w:val="252830"/>
            <w:sz w:val="24"/>
            <w:szCs w:val="24"/>
          </w:rPr>
          <w:fldChar w:fldCharType="begin"/>
        </w:r>
        <w:r w:rsidRPr="00BF422D">
          <w:rPr>
            <w:rFonts w:ascii="Arial" w:eastAsia="Times New Roman" w:hAnsi="Arial" w:cs="Arial"/>
            <w:color w:val="252830"/>
            <w:sz w:val="24"/>
            <w:szCs w:val="24"/>
          </w:rPr>
          <w:instrText xml:space="preserve"> HYPERLINK "https://www.programiz.com/python-programming/user-defined-exception" \o "Python User-Defined Exception" </w:instrText>
        </w:r>
        <w:r w:rsidRPr="00BF422D">
          <w:rPr>
            <w:rFonts w:ascii="Arial" w:eastAsia="Times New Roman" w:hAnsi="Arial" w:cs="Arial"/>
            <w:color w:val="252830"/>
            <w:sz w:val="24"/>
            <w:szCs w:val="24"/>
          </w:rPr>
          <w:fldChar w:fldCharType="separate"/>
        </w:r>
        <w:r w:rsidRPr="00BF422D">
          <w:rPr>
            <w:rFonts w:ascii="Arial" w:eastAsia="Times New Roman" w:hAnsi="Arial" w:cs="Arial"/>
            <w:color w:val="2C394B"/>
            <w:sz w:val="28"/>
            <w:u w:val="single"/>
          </w:rPr>
          <w:t>Next Page ❯</w:t>
        </w:r>
        <w:r w:rsidRPr="00BF422D">
          <w:rPr>
            <w:rFonts w:ascii="Arial" w:eastAsia="Times New Roman" w:hAnsi="Arial" w:cs="Arial"/>
            <w:color w:val="252830"/>
            <w:sz w:val="24"/>
            <w:szCs w:val="24"/>
          </w:rPr>
          <w:fldChar w:fldCharType="end"/>
        </w:r>
      </w:ins>
    </w:p>
    <w:p w:rsidR="00BF422D" w:rsidRPr="00BF422D" w:rsidRDefault="00BF422D" w:rsidP="00BF422D">
      <w:pPr>
        <w:pBdr>
          <w:bottom w:val="single" w:sz="6" w:space="8" w:color="EEEEEE"/>
        </w:pBdr>
        <w:shd w:val="clear" w:color="auto" w:fill="FFFFFF"/>
        <w:spacing w:before="180" w:after="72" w:line="240" w:lineRule="auto"/>
        <w:outlineLvl w:val="0"/>
        <w:rPr>
          <w:rFonts w:ascii="Arial" w:eastAsia="Times New Roman" w:hAnsi="Arial" w:cs="Arial"/>
          <w:color w:val="252830"/>
          <w:spacing w:val="-8"/>
          <w:kern w:val="36"/>
          <w:sz w:val="60"/>
          <w:szCs w:val="60"/>
        </w:rPr>
      </w:pPr>
      <w:r w:rsidRPr="00BF422D">
        <w:rPr>
          <w:rFonts w:ascii="Arial" w:eastAsia="Times New Roman" w:hAnsi="Arial" w:cs="Arial"/>
          <w:color w:val="252830"/>
          <w:spacing w:val="-8"/>
          <w:kern w:val="36"/>
          <w:sz w:val="60"/>
          <w:szCs w:val="60"/>
        </w:rPr>
        <w:t>Python Custom Exceptions</w:t>
      </w:r>
    </w:p>
    <w:p w:rsidR="00BF422D" w:rsidRPr="00BF422D" w:rsidRDefault="00BF422D" w:rsidP="00BF422D">
      <w:pPr>
        <w:shd w:val="clear" w:color="auto" w:fill="FFFFFF"/>
        <w:spacing w:line="240" w:lineRule="auto"/>
        <w:rPr>
          <w:rFonts w:ascii="Arial" w:eastAsia="Times New Roman" w:hAnsi="Arial" w:cs="Arial"/>
          <w:b/>
          <w:bCs/>
          <w:color w:val="9999AA"/>
          <w:sz w:val="24"/>
          <w:szCs w:val="24"/>
        </w:rPr>
      </w:pPr>
      <w:r w:rsidRPr="00BF422D">
        <w:rPr>
          <w:rFonts w:ascii="Arial" w:eastAsia="Times New Roman" w:hAnsi="Arial" w:cs="Arial"/>
          <w:b/>
          <w:bCs/>
          <w:color w:val="9999AA"/>
          <w:sz w:val="24"/>
          <w:szCs w:val="24"/>
        </w:rPr>
        <w:t>In this article, you will learn to define custom exceptions depending upon your requirements.</w:t>
      </w:r>
    </w:p>
    <w:p w:rsidR="00BF422D" w:rsidRPr="00BF422D" w:rsidRDefault="00BF422D" w:rsidP="00BF42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048500" cy="3609975"/>
            <wp:effectExtent l="19050" t="0" r="0" b="0"/>
            <wp:docPr id="14" name="Picture 14" descr="Python Exceptions: Built-in and User-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Exceptions: Built-in and User-defined"/>
                    <pic:cNvPicPr>
                      <a:picLocks noChangeAspect="1" noChangeArrowheads="1"/>
                    </pic:cNvPicPr>
                  </pic:nvPicPr>
                  <pic:blipFill>
                    <a:blip r:embed="rId17"/>
                    <a:srcRect/>
                    <a:stretch>
                      <a:fillRect/>
                    </a:stretch>
                  </pic:blipFill>
                  <pic:spPr bwMode="auto">
                    <a:xfrm>
                      <a:off x="0" y="0"/>
                      <a:ext cx="7048500" cy="3609975"/>
                    </a:xfrm>
                    <a:prstGeom prst="rect">
                      <a:avLst/>
                    </a:prstGeom>
                    <a:noFill/>
                    <a:ln w="9525">
                      <a:noFill/>
                      <a:miter lim="800000"/>
                      <a:headEnd/>
                      <a:tailEnd/>
                    </a:ln>
                  </pic:spPr>
                </pic:pic>
              </a:graphicData>
            </a:graphic>
          </wp:inline>
        </w:drawing>
      </w:r>
    </w:p>
    <w:p w:rsidR="00BF422D" w:rsidRPr="00BF422D" w:rsidRDefault="00BF422D" w:rsidP="00BF422D">
      <w:pPr>
        <w:shd w:val="clear" w:color="auto" w:fill="FFFFFF"/>
        <w:spacing w:before="100" w:beforeAutospacing="1" w:after="336" w:line="240" w:lineRule="auto"/>
        <w:rPr>
          <w:rFonts w:ascii="Arial" w:eastAsia="Times New Roman" w:hAnsi="Arial" w:cs="Arial"/>
          <w:color w:val="252830"/>
          <w:sz w:val="24"/>
          <w:szCs w:val="24"/>
        </w:rPr>
      </w:pPr>
      <w:r w:rsidRPr="00BF422D">
        <w:rPr>
          <w:rFonts w:ascii="Arial" w:eastAsia="Times New Roman" w:hAnsi="Arial" w:cs="Arial"/>
          <w:color w:val="252830"/>
          <w:sz w:val="24"/>
          <w:szCs w:val="24"/>
        </w:rPr>
        <w:t>Python has many </w:t>
      </w:r>
      <w:hyperlink r:id="rId18" w:tooltip="Python Built-in Exceptions" w:history="1">
        <w:r w:rsidRPr="00BF422D">
          <w:rPr>
            <w:rFonts w:ascii="Arial" w:eastAsia="Times New Roman" w:hAnsi="Arial" w:cs="Arial"/>
            <w:color w:val="2B6DAD"/>
            <w:sz w:val="24"/>
            <w:szCs w:val="24"/>
            <w:u w:val="single"/>
          </w:rPr>
          <w:t>built-in exceptions</w:t>
        </w:r>
      </w:hyperlink>
      <w:r w:rsidRPr="00BF422D">
        <w:rPr>
          <w:rFonts w:ascii="Arial" w:eastAsia="Times New Roman" w:hAnsi="Arial" w:cs="Arial"/>
          <w:color w:val="252830"/>
          <w:sz w:val="24"/>
          <w:szCs w:val="24"/>
        </w:rPr>
        <w:t> which forces your program to output an error when something in it goes wrong.</w:t>
      </w:r>
    </w:p>
    <w:p w:rsidR="00BF422D" w:rsidRPr="00BF422D" w:rsidRDefault="00BF422D" w:rsidP="00BF422D">
      <w:pPr>
        <w:shd w:val="clear" w:color="auto" w:fill="FFFFFF"/>
        <w:spacing w:before="100" w:beforeAutospacing="1" w:after="336" w:line="240" w:lineRule="auto"/>
        <w:rPr>
          <w:rFonts w:ascii="Arial" w:eastAsia="Times New Roman" w:hAnsi="Arial" w:cs="Arial"/>
          <w:color w:val="252830"/>
          <w:sz w:val="24"/>
          <w:szCs w:val="24"/>
        </w:rPr>
      </w:pPr>
      <w:r w:rsidRPr="00BF422D">
        <w:rPr>
          <w:rFonts w:ascii="Arial" w:eastAsia="Times New Roman" w:hAnsi="Arial" w:cs="Arial"/>
          <w:color w:val="252830"/>
          <w:sz w:val="24"/>
          <w:szCs w:val="24"/>
        </w:rPr>
        <w:t xml:space="preserve">However, sometimes you may need to create </w:t>
      </w:r>
      <w:proofErr w:type="gramStart"/>
      <w:r w:rsidRPr="00BF422D">
        <w:rPr>
          <w:rFonts w:ascii="Arial" w:eastAsia="Times New Roman" w:hAnsi="Arial" w:cs="Arial"/>
          <w:color w:val="252830"/>
          <w:sz w:val="24"/>
          <w:szCs w:val="24"/>
        </w:rPr>
        <w:t>custom exceptions that serves</w:t>
      </w:r>
      <w:proofErr w:type="gramEnd"/>
      <w:r w:rsidRPr="00BF422D">
        <w:rPr>
          <w:rFonts w:ascii="Arial" w:eastAsia="Times New Roman" w:hAnsi="Arial" w:cs="Arial"/>
          <w:color w:val="252830"/>
          <w:sz w:val="24"/>
          <w:szCs w:val="24"/>
        </w:rPr>
        <w:t xml:space="preserve"> your purpose.</w:t>
      </w:r>
    </w:p>
    <w:p w:rsidR="00BF422D" w:rsidRPr="00BF422D" w:rsidRDefault="00BF422D" w:rsidP="00BF422D">
      <w:pPr>
        <w:shd w:val="clear" w:color="auto" w:fill="FFFFFF"/>
        <w:spacing w:before="100" w:beforeAutospacing="1" w:after="336" w:line="240" w:lineRule="auto"/>
        <w:rPr>
          <w:rFonts w:ascii="Arial" w:eastAsia="Times New Roman" w:hAnsi="Arial" w:cs="Arial"/>
          <w:color w:val="252830"/>
          <w:sz w:val="24"/>
          <w:szCs w:val="24"/>
        </w:rPr>
      </w:pPr>
      <w:r w:rsidRPr="00BF422D">
        <w:rPr>
          <w:rFonts w:ascii="Arial" w:eastAsia="Times New Roman" w:hAnsi="Arial" w:cs="Arial"/>
          <w:color w:val="252830"/>
          <w:sz w:val="24"/>
          <w:szCs w:val="24"/>
        </w:rPr>
        <w:t>In Python, users can define such exceptions by creating a new class. This exception class has to be derived, either directly or indirectly, from </w:t>
      </w:r>
      <w:r w:rsidRPr="00BF422D">
        <w:rPr>
          <w:rFonts w:ascii="Consolas" w:eastAsia="Times New Roman" w:hAnsi="Consolas" w:cs="Courier New"/>
          <w:color w:val="252830"/>
          <w:sz w:val="21"/>
        </w:rPr>
        <w:t>Exception</w:t>
      </w:r>
      <w:r w:rsidRPr="00BF422D">
        <w:rPr>
          <w:rFonts w:ascii="Arial" w:eastAsia="Times New Roman" w:hAnsi="Arial" w:cs="Arial"/>
          <w:color w:val="252830"/>
          <w:sz w:val="24"/>
          <w:szCs w:val="24"/>
        </w:rPr>
        <w:t xml:space="preserve"> class. Most of the built-in exceptions are also derived </w:t>
      </w:r>
      <w:proofErr w:type="spellStart"/>
      <w:r w:rsidRPr="00BF422D">
        <w:rPr>
          <w:rFonts w:ascii="Arial" w:eastAsia="Times New Roman" w:hAnsi="Arial" w:cs="Arial"/>
          <w:color w:val="252830"/>
          <w:sz w:val="24"/>
          <w:szCs w:val="24"/>
        </w:rPr>
        <w:t>form</w:t>
      </w:r>
      <w:proofErr w:type="spellEnd"/>
      <w:r w:rsidRPr="00BF422D">
        <w:rPr>
          <w:rFonts w:ascii="Arial" w:eastAsia="Times New Roman" w:hAnsi="Arial" w:cs="Arial"/>
          <w:color w:val="252830"/>
          <w:sz w:val="24"/>
          <w:szCs w:val="24"/>
        </w:rPr>
        <w:t xml:space="preserve"> this class.</w:t>
      </w: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r w:rsidRPr="00BF422D">
        <w:rPr>
          <w:rFonts w:ascii="Consolas" w:eastAsia="Times New Roman" w:hAnsi="Consolas" w:cs="Courier New"/>
          <w:color w:val="000000"/>
          <w:sz w:val="24"/>
        </w:rPr>
        <w:t xml:space="preserve">&gt;&gt;&gt; </w:t>
      </w:r>
      <w:proofErr w:type="gramStart"/>
      <w:r w:rsidRPr="00BF422D">
        <w:rPr>
          <w:rFonts w:ascii="Consolas" w:eastAsia="Times New Roman" w:hAnsi="Consolas" w:cs="Courier New"/>
          <w:color w:val="00008B"/>
          <w:sz w:val="24"/>
        </w:rPr>
        <w:t>class</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CustomError</w:t>
      </w:r>
      <w:proofErr w:type="spellEnd"/>
      <w:r w:rsidRPr="00BF422D">
        <w:rPr>
          <w:rFonts w:ascii="Consolas" w:eastAsia="Times New Roman" w:hAnsi="Consolas" w:cs="Courier New"/>
          <w:color w:val="000000"/>
          <w:sz w:val="24"/>
        </w:rPr>
        <w:t>(</w:t>
      </w:r>
      <w:r w:rsidRPr="00BF422D">
        <w:rPr>
          <w:rFonts w:ascii="Consolas" w:eastAsia="Times New Roman" w:hAnsi="Consolas" w:cs="Courier New"/>
          <w:color w:val="2B91AF"/>
          <w:sz w:val="24"/>
        </w:rPr>
        <w:t>Exception</w:t>
      </w:r>
      <w:r w:rsidRPr="00BF422D">
        <w:rPr>
          <w:rFonts w:ascii="Consolas" w:eastAsia="Times New Roman" w:hAnsi="Consolas" w:cs="Courier New"/>
          <w:color w:val="000000"/>
          <w:sz w:val="24"/>
        </w:rPr>
        <w:t>):</w:t>
      </w: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pass</w:t>
      </w:r>
      <w:proofErr w:type="gramEnd"/>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r w:rsidRPr="00BF422D">
        <w:rPr>
          <w:rFonts w:ascii="Consolas" w:eastAsia="Times New Roman" w:hAnsi="Consolas" w:cs="Courier New"/>
          <w:color w:val="000000"/>
          <w:sz w:val="24"/>
        </w:rPr>
        <w:t>...</w:t>
      </w: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r w:rsidRPr="00BF422D">
        <w:rPr>
          <w:rFonts w:ascii="Consolas" w:eastAsia="Times New Roman" w:hAnsi="Consolas" w:cs="Courier New"/>
          <w:color w:val="000000"/>
          <w:sz w:val="24"/>
        </w:rPr>
        <w:t xml:space="preserve">&gt;&gt;&gt; </w:t>
      </w:r>
      <w:r w:rsidRPr="00BF422D">
        <w:rPr>
          <w:rFonts w:ascii="Consolas" w:eastAsia="Times New Roman" w:hAnsi="Consolas" w:cs="Courier New"/>
          <w:color w:val="00008B"/>
          <w:sz w:val="24"/>
        </w:rPr>
        <w:t>raise</w:t>
      </w:r>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CustomError</w:t>
      </w:r>
      <w:proofErr w:type="spellEnd"/>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proofErr w:type="spellStart"/>
      <w:r w:rsidRPr="00BF422D">
        <w:rPr>
          <w:rFonts w:ascii="Consolas" w:eastAsia="Times New Roman" w:hAnsi="Consolas" w:cs="Courier New"/>
          <w:color w:val="2B91AF"/>
          <w:sz w:val="24"/>
        </w:rPr>
        <w:t>Traceback</w:t>
      </w:r>
      <w:proofErr w:type="spellEnd"/>
      <w:r w:rsidRPr="00BF422D">
        <w:rPr>
          <w:rFonts w:ascii="Consolas" w:eastAsia="Times New Roman" w:hAnsi="Consolas" w:cs="Courier New"/>
          <w:color w:val="000000"/>
          <w:sz w:val="24"/>
        </w:rPr>
        <w:t xml:space="preserve"> (most recent call </w:t>
      </w:r>
      <w:r w:rsidRPr="00BF422D">
        <w:rPr>
          <w:rFonts w:ascii="Consolas" w:eastAsia="Times New Roman" w:hAnsi="Consolas" w:cs="Courier New"/>
          <w:color w:val="00008B"/>
          <w:sz w:val="24"/>
        </w:rPr>
        <w:t>last</w:t>
      </w:r>
      <w:r w:rsidRPr="00BF422D">
        <w:rPr>
          <w:rFonts w:ascii="Consolas" w:eastAsia="Times New Roman" w:hAnsi="Consolas" w:cs="Courier New"/>
          <w:color w:val="000000"/>
          <w:sz w:val="24"/>
        </w:rPr>
        <w:t>):</w:t>
      </w: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r w:rsidRPr="00BF422D">
        <w:rPr>
          <w:rFonts w:ascii="Consolas" w:eastAsia="Times New Roman" w:hAnsi="Consolas" w:cs="Courier New"/>
          <w:color w:val="000000"/>
          <w:sz w:val="24"/>
        </w:rPr>
        <w:t>...</w:t>
      </w: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r w:rsidRPr="00BF422D">
        <w:rPr>
          <w:rFonts w:ascii="Consolas" w:eastAsia="Times New Roman" w:hAnsi="Consolas" w:cs="Courier New"/>
          <w:color w:val="000000"/>
          <w:sz w:val="24"/>
        </w:rPr>
        <w:t>__</w:t>
      </w:r>
      <w:proofErr w:type="spellStart"/>
      <w:r w:rsidRPr="00BF422D">
        <w:rPr>
          <w:rFonts w:ascii="Consolas" w:eastAsia="Times New Roman" w:hAnsi="Consolas" w:cs="Courier New"/>
          <w:color w:val="000000"/>
          <w:sz w:val="24"/>
        </w:rPr>
        <w:t>main__.</w:t>
      </w:r>
      <w:r w:rsidRPr="00BF422D">
        <w:rPr>
          <w:rFonts w:ascii="Consolas" w:eastAsia="Times New Roman" w:hAnsi="Consolas" w:cs="Courier New"/>
          <w:color w:val="2B91AF"/>
          <w:sz w:val="24"/>
        </w:rPr>
        <w:t>CustomError</w:t>
      </w:r>
      <w:proofErr w:type="spellEnd"/>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r w:rsidRPr="00BF422D">
        <w:rPr>
          <w:rFonts w:ascii="Consolas" w:eastAsia="Times New Roman" w:hAnsi="Consolas" w:cs="Courier New"/>
          <w:color w:val="000000"/>
          <w:sz w:val="24"/>
        </w:rPr>
        <w:lastRenderedPageBreak/>
        <w:t xml:space="preserve">&gt;&gt;&gt; </w:t>
      </w:r>
      <w:r w:rsidRPr="00BF422D">
        <w:rPr>
          <w:rFonts w:ascii="Consolas" w:eastAsia="Times New Roman" w:hAnsi="Consolas" w:cs="Courier New"/>
          <w:color w:val="00008B"/>
          <w:sz w:val="24"/>
        </w:rPr>
        <w:t>raise</w:t>
      </w:r>
      <w:r w:rsidRPr="00BF422D">
        <w:rPr>
          <w:rFonts w:ascii="Consolas" w:eastAsia="Times New Roman" w:hAnsi="Consolas" w:cs="Courier New"/>
          <w:color w:val="000000"/>
          <w:sz w:val="24"/>
        </w:rPr>
        <w:t xml:space="preserve"> </w:t>
      </w:r>
      <w:proofErr w:type="spellStart"/>
      <w:proofErr w:type="gramStart"/>
      <w:r w:rsidRPr="00BF422D">
        <w:rPr>
          <w:rFonts w:ascii="Consolas" w:eastAsia="Times New Roman" w:hAnsi="Consolas" w:cs="Courier New"/>
          <w:color w:val="2B91AF"/>
          <w:sz w:val="24"/>
        </w:rPr>
        <w:t>CustomError</w:t>
      </w:r>
      <w:proofErr w:type="spellEnd"/>
      <w:r w:rsidRPr="00BF422D">
        <w:rPr>
          <w:rFonts w:ascii="Consolas" w:eastAsia="Times New Roman" w:hAnsi="Consolas" w:cs="Courier New"/>
          <w:color w:val="000000"/>
          <w:sz w:val="24"/>
        </w:rPr>
        <w:t>(</w:t>
      </w:r>
      <w:proofErr w:type="gramEnd"/>
      <w:r w:rsidRPr="00BF422D">
        <w:rPr>
          <w:rFonts w:ascii="Consolas" w:eastAsia="Times New Roman" w:hAnsi="Consolas" w:cs="Courier New"/>
          <w:color w:val="800000"/>
          <w:sz w:val="24"/>
        </w:rPr>
        <w:t>"An error occurred"</w:t>
      </w:r>
      <w:r w:rsidRPr="00BF422D">
        <w:rPr>
          <w:rFonts w:ascii="Consolas" w:eastAsia="Times New Roman" w:hAnsi="Consolas" w:cs="Courier New"/>
          <w:color w:val="000000"/>
          <w:sz w:val="24"/>
        </w:rPr>
        <w:t>)</w:t>
      </w: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proofErr w:type="spellStart"/>
      <w:r w:rsidRPr="00BF422D">
        <w:rPr>
          <w:rFonts w:ascii="Consolas" w:eastAsia="Times New Roman" w:hAnsi="Consolas" w:cs="Courier New"/>
          <w:color w:val="2B91AF"/>
          <w:sz w:val="24"/>
        </w:rPr>
        <w:t>Traceback</w:t>
      </w:r>
      <w:proofErr w:type="spellEnd"/>
      <w:r w:rsidRPr="00BF422D">
        <w:rPr>
          <w:rFonts w:ascii="Consolas" w:eastAsia="Times New Roman" w:hAnsi="Consolas" w:cs="Courier New"/>
          <w:color w:val="000000"/>
          <w:sz w:val="24"/>
        </w:rPr>
        <w:t xml:space="preserve"> (most recent call </w:t>
      </w:r>
      <w:r w:rsidRPr="00BF422D">
        <w:rPr>
          <w:rFonts w:ascii="Consolas" w:eastAsia="Times New Roman" w:hAnsi="Consolas" w:cs="Courier New"/>
          <w:color w:val="00008B"/>
          <w:sz w:val="24"/>
        </w:rPr>
        <w:t>last</w:t>
      </w:r>
      <w:r w:rsidRPr="00BF422D">
        <w:rPr>
          <w:rFonts w:ascii="Consolas" w:eastAsia="Times New Roman" w:hAnsi="Consolas" w:cs="Courier New"/>
          <w:color w:val="000000"/>
          <w:sz w:val="24"/>
        </w:rPr>
        <w:t>):</w:t>
      </w: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4"/>
        </w:rPr>
      </w:pPr>
      <w:r w:rsidRPr="00BF422D">
        <w:rPr>
          <w:rFonts w:ascii="Consolas" w:eastAsia="Times New Roman" w:hAnsi="Consolas" w:cs="Courier New"/>
          <w:color w:val="000000"/>
          <w:sz w:val="24"/>
        </w:rPr>
        <w:t>...</w:t>
      </w: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4"/>
          <w:szCs w:val="24"/>
        </w:rPr>
      </w:pPr>
      <w:r w:rsidRPr="00BF422D">
        <w:rPr>
          <w:rFonts w:ascii="Consolas" w:eastAsia="Times New Roman" w:hAnsi="Consolas" w:cs="Courier New"/>
          <w:color w:val="000000"/>
          <w:sz w:val="24"/>
        </w:rPr>
        <w:t>__</w:t>
      </w:r>
      <w:proofErr w:type="spellStart"/>
      <w:r w:rsidRPr="00BF422D">
        <w:rPr>
          <w:rFonts w:ascii="Consolas" w:eastAsia="Times New Roman" w:hAnsi="Consolas" w:cs="Courier New"/>
          <w:color w:val="000000"/>
          <w:sz w:val="24"/>
        </w:rPr>
        <w:t>main__.</w:t>
      </w:r>
      <w:r w:rsidRPr="00BF422D">
        <w:rPr>
          <w:rFonts w:ascii="Consolas" w:eastAsia="Times New Roman" w:hAnsi="Consolas" w:cs="Courier New"/>
          <w:color w:val="2B91AF"/>
          <w:sz w:val="24"/>
        </w:rPr>
        <w:t>CustomError</w:t>
      </w:r>
      <w:proofErr w:type="spellEnd"/>
      <w:r w:rsidRPr="00BF422D">
        <w:rPr>
          <w:rFonts w:ascii="Consolas" w:eastAsia="Times New Roman" w:hAnsi="Consolas" w:cs="Courier New"/>
          <w:color w:val="000000"/>
          <w:sz w:val="24"/>
        </w:rPr>
        <w:t xml:space="preserve">: </w:t>
      </w:r>
      <w:r w:rsidRPr="00BF422D">
        <w:rPr>
          <w:rFonts w:ascii="Consolas" w:eastAsia="Times New Roman" w:hAnsi="Consolas" w:cs="Courier New"/>
          <w:color w:val="2B91AF"/>
          <w:sz w:val="24"/>
        </w:rPr>
        <w:t>An</w:t>
      </w:r>
      <w:r w:rsidRPr="00BF422D">
        <w:rPr>
          <w:rFonts w:ascii="Consolas" w:eastAsia="Times New Roman" w:hAnsi="Consolas" w:cs="Courier New"/>
          <w:color w:val="000000"/>
          <w:sz w:val="24"/>
        </w:rPr>
        <w:t xml:space="preserve"> error occurred</w:t>
      </w:r>
    </w:p>
    <w:p w:rsidR="00BF422D" w:rsidRPr="00BF422D" w:rsidRDefault="00BF422D" w:rsidP="00BF422D">
      <w:pPr>
        <w:shd w:val="clear" w:color="auto" w:fill="FFFFFF"/>
        <w:spacing w:before="100" w:beforeAutospacing="1" w:after="336" w:line="240" w:lineRule="auto"/>
        <w:rPr>
          <w:ins w:id="223" w:author="Unknown"/>
          <w:rFonts w:ascii="Arial" w:eastAsia="Times New Roman" w:hAnsi="Arial" w:cs="Arial"/>
          <w:color w:val="252830"/>
          <w:sz w:val="24"/>
          <w:szCs w:val="24"/>
        </w:rPr>
      </w:pPr>
      <w:ins w:id="224" w:author="Unknown">
        <w:r w:rsidRPr="00BF422D">
          <w:rPr>
            <w:rFonts w:ascii="Arial" w:eastAsia="Times New Roman" w:hAnsi="Arial" w:cs="Arial"/>
            <w:color w:val="252830"/>
            <w:sz w:val="24"/>
            <w:szCs w:val="24"/>
          </w:rPr>
          <w:t>Here, we have created a user-defined exception called </w:t>
        </w:r>
        <w:proofErr w:type="spellStart"/>
        <w:r w:rsidRPr="00BF422D">
          <w:rPr>
            <w:rFonts w:ascii="Consolas" w:eastAsia="Times New Roman" w:hAnsi="Consolas" w:cs="Courier New"/>
            <w:color w:val="252830"/>
            <w:sz w:val="21"/>
          </w:rPr>
          <w:t>CustomError</w:t>
        </w:r>
        <w:proofErr w:type="spellEnd"/>
        <w:r w:rsidRPr="00BF422D">
          <w:rPr>
            <w:rFonts w:ascii="Arial" w:eastAsia="Times New Roman" w:hAnsi="Arial" w:cs="Arial"/>
            <w:color w:val="252830"/>
            <w:sz w:val="24"/>
            <w:szCs w:val="24"/>
          </w:rPr>
          <w:t> which is derived from the </w:t>
        </w:r>
        <w:r w:rsidRPr="00BF422D">
          <w:rPr>
            <w:rFonts w:ascii="Consolas" w:eastAsia="Times New Roman" w:hAnsi="Consolas" w:cs="Courier New"/>
            <w:color w:val="252830"/>
            <w:sz w:val="21"/>
          </w:rPr>
          <w:t>Exception</w:t>
        </w:r>
        <w:r w:rsidRPr="00BF422D">
          <w:rPr>
            <w:rFonts w:ascii="Arial" w:eastAsia="Times New Roman" w:hAnsi="Arial" w:cs="Arial"/>
            <w:color w:val="252830"/>
            <w:sz w:val="24"/>
            <w:szCs w:val="24"/>
          </w:rPr>
          <w:t> class. This new exception can be raised, like other exceptions, using the </w:t>
        </w:r>
        <w:r w:rsidRPr="00BF422D">
          <w:rPr>
            <w:rFonts w:ascii="Consolas" w:eastAsia="Times New Roman" w:hAnsi="Consolas" w:cs="Courier New"/>
            <w:color w:val="252830"/>
            <w:sz w:val="21"/>
          </w:rPr>
          <w:t>raise</w:t>
        </w:r>
        <w:r w:rsidRPr="00BF422D">
          <w:rPr>
            <w:rFonts w:ascii="Arial" w:eastAsia="Times New Roman" w:hAnsi="Arial" w:cs="Arial"/>
            <w:color w:val="252830"/>
            <w:sz w:val="24"/>
            <w:szCs w:val="24"/>
          </w:rPr>
          <w:t> statement with an optional error message.</w:t>
        </w:r>
      </w:ins>
    </w:p>
    <w:p w:rsidR="00BF422D" w:rsidRPr="00BF422D" w:rsidRDefault="00BF422D" w:rsidP="00BF422D">
      <w:pPr>
        <w:shd w:val="clear" w:color="auto" w:fill="FFFFFF"/>
        <w:spacing w:before="100" w:beforeAutospacing="1" w:after="336" w:line="240" w:lineRule="auto"/>
        <w:rPr>
          <w:ins w:id="225" w:author="Unknown"/>
          <w:rFonts w:ascii="Arial" w:eastAsia="Times New Roman" w:hAnsi="Arial" w:cs="Arial"/>
          <w:color w:val="252830"/>
          <w:sz w:val="24"/>
          <w:szCs w:val="24"/>
        </w:rPr>
      </w:pPr>
      <w:ins w:id="226" w:author="Unknown">
        <w:r w:rsidRPr="00BF422D">
          <w:rPr>
            <w:rFonts w:ascii="Arial" w:eastAsia="Times New Roman" w:hAnsi="Arial" w:cs="Arial"/>
            <w:color w:val="252830"/>
            <w:sz w:val="24"/>
            <w:szCs w:val="24"/>
          </w:rPr>
          <w:t>When we are developing a large Python program, it is a good practice to place all the user-defined exceptions that our program raises in a separate file. Many standard modules do this. They define their exceptions separately as </w:t>
        </w:r>
        <w:r w:rsidRPr="00BF422D">
          <w:rPr>
            <w:rFonts w:ascii="Consolas" w:eastAsia="Times New Roman" w:hAnsi="Consolas" w:cs="Courier New"/>
            <w:color w:val="252830"/>
            <w:sz w:val="21"/>
          </w:rPr>
          <w:t>exceptions.py</w:t>
        </w:r>
        <w:r w:rsidRPr="00BF422D">
          <w:rPr>
            <w:rFonts w:ascii="Arial" w:eastAsia="Times New Roman" w:hAnsi="Arial" w:cs="Arial"/>
            <w:color w:val="252830"/>
            <w:sz w:val="24"/>
            <w:szCs w:val="24"/>
          </w:rPr>
          <w:t> or </w:t>
        </w:r>
        <w:r w:rsidRPr="00BF422D">
          <w:rPr>
            <w:rFonts w:ascii="Consolas" w:eastAsia="Times New Roman" w:hAnsi="Consolas" w:cs="Courier New"/>
            <w:color w:val="252830"/>
            <w:sz w:val="21"/>
          </w:rPr>
          <w:t>errors.py</w:t>
        </w:r>
        <w:r w:rsidRPr="00BF422D">
          <w:rPr>
            <w:rFonts w:ascii="Arial" w:eastAsia="Times New Roman" w:hAnsi="Arial" w:cs="Arial"/>
            <w:color w:val="252830"/>
            <w:sz w:val="24"/>
            <w:szCs w:val="24"/>
          </w:rPr>
          <w:t> (generally but not always).</w:t>
        </w:r>
      </w:ins>
    </w:p>
    <w:p w:rsidR="00BF422D" w:rsidRPr="00BF422D" w:rsidRDefault="00BF422D" w:rsidP="00BF422D">
      <w:pPr>
        <w:shd w:val="clear" w:color="auto" w:fill="FFFFFF"/>
        <w:spacing w:before="100" w:beforeAutospacing="1" w:after="336" w:line="240" w:lineRule="auto"/>
        <w:rPr>
          <w:ins w:id="227" w:author="Unknown"/>
          <w:rFonts w:ascii="Arial" w:eastAsia="Times New Roman" w:hAnsi="Arial" w:cs="Arial"/>
          <w:color w:val="252830"/>
          <w:sz w:val="24"/>
          <w:szCs w:val="24"/>
        </w:rPr>
      </w:pPr>
      <w:ins w:id="228" w:author="Unknown">
        <w:r w:rsidRPr="00BF422D">
          <w:rPr>
            <w:rFonts w:ascii="Arial" w:eastAsia="Times New Roman" w:hAnsi="Arial" w:cs="Arial"/>
            <w:color w:val="252830"/>
            <w:sz w:val="24"/>
            <w:szCs w:val="24"/>
          </w:rPr>
          <w:t>User-defined exception class can implement everything a normal class can do, but we generally make them simple and concise. Most implementations declare a custom base class and derive others exception classes from this base class. This concept is made clearer in the following example.</w:t>
        </w:r>
      </w:ins>
    </w:p>
    <w:p w:rsidR="00BF422D" w:rsidRPr="00BF422D" w:rsidRDefault="00BF422D" w:rsidP="00BF422D">
      <w:pPr>
        <w:shd w:val="clear" w:color="auto" w:fill="FFFFFF"/>
        <w:spacing w:before="192" w:after="108" w:line="240" w:lineRule="auto"/>
        <w:outlineLvl w:val="1"/>
        <w:rPr>
          <w:ins w:id="229" w:author="Unknown"/>
          <w:rFonts w:ascii="Arial" w:eastAsia="Times New Roman" w:hAnsi="Arial" w:cs="Arial"/>
          <w:b/>
          <w:bCs/>
          <w:color w:val="252830"/>
          <w:sz w:val="46"/>
          <w:szCs w:val="46"/>
        </w:rPr>
      </w:pPr>
      <w:ins w:id="230" w:author="Unknown">
        <w:r w:rsidRPr="00BF422D">
          <w:rPr>
            <w:rFonts w:ascii="Arial" w:eastAsia="Times New Roman" w:hAnsi="Arial" w:cs="Arial"/>
            <w:b/>
            <w:bCs/>
            <w:color w:val="252830"/>
            <w:sz w:val="46"/>
            <w:szCs w:val="46"/>
          </w:rPr>
          <w:t>Example: User-Defined Exception in Python</w:t>
        </w:r>
      </w:ins>
    </w:p>
    <w:p w:rsidR="00BF422D" w:rsidRPr="00BF422D" w:rsidRDefault="00BF422D" w:rsidP="00BF422D">
      <w:pPr>
        <w:shd w:val="clear" w:color="auto" w:fill="FFFFFF"/>
        <w:spacing w:before="100" w:beforeAutospacing="1" w:after="336" w:line="240" w:lineRule="auto"/>
        <w:rPr>
          <w:ins w:id="231" w:author="Unknown"/>
          <w:rFonts w:ascii="Arial" w:eastAsia="Times New Roman" w:hAnsi="Arial" w:cs="Arial"/>
          <w:color w:val="252830"/>
          <w:sz w:val="24"/>
          <w:szCs w:val="24"/>
        </w:rPr>
      </w:pPr>
      <w:ins w:id="232" w:author="Unknown">
        <w:r w:rsidRPr="00BF422D">
          <w:rPr>
            <w:rFonts w:ascii="Arial" w:eastAsia="Times New Roman" w:hAnsi="Arial" w:cs="Arial"/>
            <w:color w:val="252830"/>
            <w:sz w:val="24"/>
            <w:szCs w:val="24"/>
          </w:rPr>
          <w:t>In this example, we will illustrate how user-defined exceptions can be used in a program to raise and catch errors.</w:t>
        </w:r>
      </w:ins>
    </w:p>
    <w:p w:rsidR="00BF422D" w:rsidRPr="00BF422D" w:rsidRDefault="00BF422D" w:rsidP="00BF422D">
      <w:pPr>
        <w:shd w:val="clear" w:color="auto" w:fill="FFFFFF"/>
        <w:spacing w:before="100" w:beforeAutospacing="1" w:after="336" w:line="240" w:lineRule="auto"/>
        <w:rPr>
          <w:ins w:id="233" w:author="Unknown"/>
          <w:rFonts w:ascii="Arial" w:eastAsia="Times New Roman" w:hAnsi="Arial" w:cs="Arial"/>
          <w:color w:val="252830"/>
          <w:sz w:val="24"/>
          <w:szCs w:val="24"/>
        </w:rPr>
      </w:pPr>
      <w:ins w:id="234" w:author="Unknown">
        <w:r w:rsidRPr="00BF422D">
          <w:rPr>
            <w:rFonts w:ascii="Arial" w:eastAsia="Times New Roman" w:hAnsi="Arial" w:cs="Arial"/>
            <w:color w:val="252830"/>
            <w:sz w:val="24"/>
            <w:szCs w:val="24"/>
          </w:rPr>
          <w:t>This program will ask the user to enter a number until they guess a stored number correctly. To help them figure it out, hint is provided whether their guess is greater than or less than the stored number.</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35" w:author="Unknown"/>
          <w:rFonts w:ascii="Consolas" w:eastAsia="Times New Roman" w:hAnsi="Consolas" w:cs="Courier New"/>
          <w:color w:val="000000"/>
          <w:sz w:val="24"/>
        </w:rPr>
      </w:pPr>
      <w:ins w:id="236" w:author="Unknown">
        <w:r w:rsidRPr="00BF422D">
          <w:rPr>
            <w:rFonts w:ascii="Consolas" w:eastAsia="Times New Roman" w:hAnsi="Consolas" w:cs="Courier New"/>
            <w:color w:val="808080"/>
            <w:sz w:val="24"/>
          </w:rPr>
          <w:t># define Python user-defined exceptions</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37" w:author="Unknown"/>
          <w:rFonts w:ascii="Consolas" w:eastAsia="Times New Roman" w:hAnsi="Consolas" w:cs="Courier New"/>
          <w:color w:val="000000"/>
          <w:sz w:val="24"/>
        </w:rPr>
      </w:pPr>
      <w:proofErr w:type="gramStart"/>
      <w:ins w:id="238" w:author="Unknown">
        <w:r w:rsidRPr="00BF422D">
          <w:rPr>
            <w:rFonts w:ascii="Consolas" w:eastAsia="Times New Roman" w:hAnsi="Consolas" w:cs="Courier New"/>
            <w:color w:val="00008B"/>
            <w:sz w:val="24"/>
          </w:rPr>
          <w:t>class</w:t>
        </w:r>
        <w:proofErr w:type="gramEnd"/>
        <w:r w:rsidRPr="00BF422D">
          <w:rPr>
            <w:rFonts w:ascii="Consolas" w:eastAsia="Times New Roman" w:hAnsi="Consolas" w:cs="Courier New"/>
            <w:color w:val="000000"/>
            <w:sz w:val="24"/>
          </w:rPr>
          <w:t xml:space="preserve"> </w:t>
        </w:r>
        <w:r w:rsidRPr="00BF422D">
          <w:rPr>
            <w:rFonts w:ascii="Consolas" w:eastAsia="Times New Roman" w:hAnsi="Consolas" w:cs="Courier New"/>
            <w:color w:val="2B91AF"/>
            <w:sz w:val="24"/>
          </w:rPr>
          <w:t>Error</w:t>
        </w:r>
        <w:r w:rsidRPr="00BF422D">
          <w:rPr>
            <w:rFonts w:ascii="Consolas" w:eastAsia="Times New Roman" w:hAnsi="Consolas" w:cs="Courier New"/>
            <w:color w:val="000000"/>
            <w:sz w:val="24"/>
          </w:rPr>
          <w:t>(</w:t>
        </w:r>
        <w:r w:rsidRPr="00BF422D">
          <w:rPr>
            <w:rFonts w:ascii="Consolas" w:eastAsia="Times New Roman" w:hAnsi="Consolas" w:cs="Courier New"/>
            <w:color w:val="2B91AF"/>
            <w:sz w:val="24"/>
          </w:rPr>
          <w:t>Exception</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39" w:author="Unknown"/>
          <w:rFonts w:ascii="Consolas" w:eastAsia="Times New Roman" w:hAnsi="Consolas" w:cs="Courier New"/>
          <w:color w:val="000000"/>
          <w:sz w:val="24"/>
        </w:rPr>
      </w:pPr>
      <w:ins w:id="240" w:author="Unknown">
        <w:r w:rsidRPr="00BF422D">
          <w:rPr>
            <w:rFonts w:ascii="Consolas" w:eastAsia="Times New Roman" w:hAnsi="Consolas" w:cs="Courier New"/>
            <w:color w:val="000000"/>
            <w:sz w:val="24"/>
          </w:rPr>
          <w:t xml:space="preserve">   </w:t>
        </w:r>
        <w:r w:rsidRPr="00BF422D">
          <w:rPr>
            <w:rFonts w:ascii="Consolas" w:eastAsia="Times New Roman" w:hAnsi="Consolas" w:cs="Courier New"/>
            <w:color w:val="800000"/>
            <w:sz w:val="24"/>
          </w:rPr>
          <w:t>"""Base class for other exceptions"""</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41" w:author="Unknown"/>
          <w:rFonts w:ascii="Consolas" w:eastAsia="Times New Roman" w:hAnsi="Consolas" w:cs="Courier New"/>
          <w:color w:val="000000"/>
          <w:sz w:val="24"/>
        </w:rPr>
      </w:pPr>
      <w:ins w:id="242"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pass</w:t>
        </w:r>
        <w:proofErr w:type="gram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43" w:author="Unknown"/>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44" w:author="Unknown"/>
          <w:rFonts w:ascii="Consolas" w:eastAsia="Times New Roman" w:hAnsi="Consolas" w:cs="Courier New"/>
          <w:color w:val="000000"/>
          <w:sz w:val="24"/>
        </w:rPr>
      </w:pPr>
      <w:proofErr w:type="gramStart"/>
      <w:ins w:id="245" w:author="Unknown">
        <w:r w:rsidRPr="00BF422D">
          <w:rPr>
            <w:rFonts w:ascii="Consolas" w:eastAsia="Times New Roman" w:hAnsi="Consolas" w:cs="Courier New"/>
            <w:color w:val="00008B"/>
            <w:sz w:val="24"/>
          </w:rPr>
          <w:t>class</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ValueTooSmallError</w:t>
        </w:r>
        <w:proofErr w:type="spellEnd"/>
        <w:r w:rsidRPr="00BF422D">
          <w:rPr>
            <w:rFonts w:ascii="Consolas" w:eastAsia="Times New Roman" w:hAnsi="Consolas" w:cs="Courier New"/>
            <w:color w:val="000000"/>
            <w:sz w:val="24"/>
          </w:rPr>
          <w:t>(</w:t>
        </w:r>
        <w:r w:rsidRPr="00BF422D">
          <w:rPr>
            <w:rFonts w:ascii="Consolas" w:eastAsia="Times New Roman" w:hAnsi="Consolas" w:cs="Courier New"/>
            <w:color w:val="2B91AF"/>
            <w:sz w:val="24"/>
          </w:rPr>
          <w:t>Error</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46" w:author="Unknown"/>
          <w:rFonts w:ascii="Consolas" w:eastAsia="Times New Roman" w:hAnsi="Consolas" w:cs="Courier New"/>
          <w:color w:val="000000"/>
          <w:sz w:val="24"/>
        </w:rPr>
      </w:pPr>
      <w:ins w:id="247" w:author="Unknown">
        <w:r w:rsidRPr="00BF422D">
          <w:rPr>
            <w:rFonts w:ascii="Consolas" w:eastAsia="Times New Roman" w:hAnsi="Consolas" w:cs="Courier New"/>
            <w:color w:val="000000"/>
            <w:sz w:val="24"/>
          </w:rPr>
          <w:t xml:space="preserve">   </w:t>
        </w:r>
        <w:r w:rsidRPr="00BF422D">
          <w:rPr>
            <w:rFonts w:ascii="Consolas" w:eastAsia="Times New Roman" w:hAnsi="Consolas" w:cs="Courier New"/>
            <w:color w:val="800000"/>
            <w:sz w:val="24"/>
          </w:rPr>
          <w:t>"""Raised when the input value is too small"""</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48" w:author="Unknown"/>
          <w:rFonts w:ascii="Consolas" w:eastAsia="Times New Roman" w:hAnsi="Consolas" w:cs="Courier New"/>
          <w:color w:val="000000"/>
          <w:sz w:val="24"/>
        </w:rPr>
      </w:pPr>
      <w:ins w:id="249"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pass</w:t>
        </w:r>
        <w:proofErr w:type="gram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50" w:author="Unknown"/>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51" w:author="Unknown"/>
          <w:rFonts w:ascii="Consolas" w:eastAsia="Times New Roman" w:hAnsi="Consolas" w:cs="Courier New"/>
          <w:color w:val="000000"/>
          <w:sz w:val="24"/>
        </w:rPr>
      </w:pPr>
      <w:proofErr w:type="gramStart"/>
      <w:ins w:id="252" w:author="Unknown">
        <w:r w:rsidRPr="00BF422D">
          <w:rPr>
            <w:rFonts w:ascii="Consolas" w:eastAsia="Times New Roman" w:hAnsi="Consolas" w:cs="Courier New"/>
            <w:color w:val="00008B"/>
            <w:sz w:val="24"/>
          </w:rPr>
          <w:t>class</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ValueTooLargeError</w:t>
        </w:r>
        <w:proofErr w:type="spellEnd"/>
        <w:r w:rsidRPr="00BF422D">
          <w:rPr>
            <w:rFonts w:ascii="Consolas" w:eastAsia="Times New Roman" w:hAnsi="Consolas" w:cs="Courier New"/>
            <w:color w:val="000000"/>
            <w:sz w:val="24"/>
          </w:rPr>
          <w:t>(</w:t>
        </w:r>
        <w:r w:rsidRPr="00BF422D">
          <w:rPr>
            <w:rFonts w:ascii="Consolas" w:eastAsia="Times New Roman" w:hAnsi="Consolas" w:cs="Courier New"/>
            <w:color w:val="2B91AF"/>
            <w:sz w:val="24"/>
          </w:rPr>
          <w:t>Error</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53" w:author="Unknown"/>
          <w:rFonts w:ascii="Consolas" w:eastAsia="Times New Roman" w:hAnsi="Consolas" w:cs="Courier New"/>
          <w:color w:val="000000"/>
          <w:sz w:val="24"/>
        </w:rPr>
      </w:pPr>
      <w:ins w:id="254" w:author="Unknown">
        <w:r w:rsidRPr="00BF422D">
          <w:rPr>
            <w:rFonts w:ascii="Consolas" w:eastAsia="Times New Roman" w:hAnsi="Consolas" w:cs="Courier New"/>
            <w:color w:val="000000"/>
            <w:sz w:val="24"/>
          </w:rPr>
          <w:t xml:space="preserve">   </w:t>
        </w:r>
        <w:r w:rsidRPr="00BF422D">
          <w:rPr>
            <w:rFonts w:ascii="Consolas" w:eastAsia="Times New Roman" w:hAnsi="Consolas" w:cs="Courier New"/>
            <w:color w:val="800000"/>
            <w:sz w:val="24"/>
          </w:rPr>
          <w:t>"""Raised when the input value is too large"""</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55" w:author="Unknown"/>
          <w:rFonts w:ascii="Consolas" w:eastAsia="Times New Roman" w:hAnsi="Consolas" w:cs="Courier New"/>
          <w:color w:val="000000"/>
          <w:sz w:val="24"/>
        </w:rPr>
      </w:pPr>
      <w:ins w:id="256"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pass</w:t>
        </w:r>
        <w:proofErr w:type="gram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57" w:author="Unknown"/>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58" w:author="Unknown"/>
          <w:rFonts w:ascii="Consolas" w:eastAsia="Times New Roman" w:hAnsi="Consolas" w:cs="Courier New"/>
          <w:color w:val="000000"/>
          <w:sz w:val="24"/>
        </w:rPr>
      </w:pPr>
      <w:ins w:id="259" w:author="Unknown">
        <w:r w:rsidRPr="00BF422D">
          <w:rPr>
            <w:rFonts w:ascii="Consolas" w:eastAsia="Times New Roman" w:hAnsi="Consolas" w:cs="Courier New"/>
            <w:color w:val="808080"/>
            <w:sz w:val="24"/>
          </w:rPr>
          <w:t xml:space="preserve"># </w:t>
        </w:r>
        <w:proofErr w:type="gramStart"/>
        <w:r w:rsidRPr="00BF422D">
          <w:rPr>
            <w:rFonts w:ascii="Consolas" w:eastAsia="Times New Roman" w:hAnsi="Consolas" w:cs="Courier New"/>
            <w:color w:val="808080"/>
            <w:sz w:val="24"/>
          </w:rPr>
          <w:t>our</w:t>
        </w:r>
        <w:proofErr w:type="gramEnd"/>
        <w:r w:rsidRPr="00BF422D">
          <w:rPr>
            <w:rFonts w:ascii="Consolas" w:eastAsia="Times New Roman" w:hAnsi="Consolas" w:cs="Courier New"/>
            <w:color w:val="808080"/>
            <w:sz w:val="24"/>
          </w:rPr>
          <w:t xml:space="preserve"> main program</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60" w:author="Unknown"/>
          <w:rFonts w:ascii="Consolas" w:eastAsia="Times New Roman" w:hAnsi="Consolas" w:cs="Courier New"/>
          <w:color w:val="000000"/>
          <w:sz w:val="24"/>
        </w:rPr>
      </w:pPr>
      <w:ins w:id="261" w:author="Unknown">
        <w:r w:rsidRPr="00BF422D">
          <w:rPr>
            <w:rFonts w:ascii="Consolas" w:eastAsia="Times New Roman" w:hAnsi="Consolas" w:cs="Courier New"/>
            <w:color w:val="808080"/>
            <w:sz w:val="24"/>
          </w:rPr>
          <w:t xml:space="preserve"># </w:t>
        </w:r>
        <w:proofErr w:type="gramStart"/>
        <w:r w:rsidRPr="00BF422D">
          <w:rPr>
            <w:rFonts w:ascii="Consolas" w:eastAsia="Times New Roman" w:hAnsi="Consolas" w:cs="Courier New"/>
            <w:color w:val="808080"/>
            <w:sz w:val="24"/>
          </w:rPr>
          <w:t>user</w:t>
        </w:r>
        <w:proofErr w:type="gramEnd"/>
        <w:r w:rsidRPr="00BF422D">
          <w:rPr>
            <w:rFonts w:ascii="Consolas" w:eastAsia="Times New Roman" w:hAnsi="Consolas" w:cs="Courier New"/>
            <w:color w:val="808080"/>
            <w:sz w:val="24"/>
          </w:rPr>
          <w:t xml:space="preserve"> guesses a number until he/she gets it right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62" w:author="Unknown"/>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63" w:author="Unknown"/>
          <w:rFonts w:ascii="Consolas" w:eastAsia="Times New Roman" w:hAnsi="Consolas" w:cs="Courier New"/>
          <w:color w:val="000000"/>
          <w:sz w:val="24"/>
        </w:rPr>
      </w:pPr>
      <w:ins w:id="264" w:author="Unknown">
        <w:r w:rsidRPr="00BF422D">
          <w:rPr>
            <w:rFonts w:ascii="Consolas" w:eastAsia="Times New Roman" w:hAnsi="Consolas" w:cs="Courier New"/>
            <w:color w:val="808080"/>
            <w:sz w:val="24"/>
          </w:rPr>
          <w:t xml:space="preserve"># </w:t>
        </w:r>
        <w:proofErr w:type="gramStart"/>
        <w:r w:rsidRPr="00BF422D">
          <w:rPr>
            <w:rFonts w:ascii="Consolas" w:eastAsia="Times New Roman" w:hAnsi="Consolas" w:cs="Courier New"/>
            <w:color w:val="808080"/>
            <w:sz w:val="24"/>
          </w:rPr>
          <w:t>you</w:t>
        </w:r>
        <w:proofErr w:type="gramEnd"/>
        <w:r w:rsidRPr="00BF422D">
          <w:rPr>
            <w:rFonts w:ascii="Consolas" w:eastAsia="Times New Roman" w:hAnsi="Consolas" w:cs="Courier New"/>
            <w:color w:val="808080"/>
            <w:sz w:val="24"/>
          </w:rPr>
          <w:t xml:space="preserve"> need to guess this number</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65" w:author="Unknown"/>
          <w:rFonts w:ascii="Consolas" w:eastAsia="Times New Roman" w:hAnsi="Consolas" w:cs="Courier New"/>
          <w:color w:val="000000"/>
          <w:sz w:val="24"/>
        </w:rPr>
      </w:pPr>
      <w:proofErr w:type="gramStart"/>
      <w:ins w:id="266" w:author="Unknown">
        <w:r w:rsidRPr="00BF422D">
          <w:rPr>
            <w:rFonts w:ascii="Consolas" w:eastAsia="Times New Roman" w:hAnsi="Consolas" w:cs="Courier New"/>
            <w:color w:val="000000"/>
            <w:sz w:val="24"/>
          </w:rPr>
          <w:t>number</w:t>
        </w:r>
        <w:proofErr w:type="gramEnd"/>
        <w:r w:rsidRPr="00BF422D">
          <w:rPr>
            <w:rFonts w:ascii="Consolas" w:eastAsia="Times New Roman" w:hAnsi="Consolas" w:cs="Courier New"/>
            <w:color w:val="000000"/>
            <w:sz w:val="24"/>
          </w:rPr>
          <w:t xml:space="preserve"> = </w:t>
        </w:r>
        <w:r w:rsidRPr="00BF422D">
          <w:rPr>
            <w:rFonts w:ascii="Consolas" w:eastAsia="Times New Roman" w:hAnsi="Consolas" w:cs="Courier New"/>
            <w:color w:val="800000"/>
            <w:sz w:val="24"/>
          </w:rPr>
          <w:t>10</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67" w:author="Unknown"/>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68" w:author="Unknown"/>
          <w:rFonts w:ascii="Consolas" w:eastAsia="Times New Roman" w:hAnsi="Consolas" w:cs="Courier New"/>
          <w:color w:val="000000"/>
          <w:sz w:val="24"/>
        </w:rPr>
      </w:pPr>
      <w:proofErr w:type="gramStart"/>
      <w:ins w:id="269" w:author="Unknown">
        <w:r w:rsidRPr="00BF422D">
          <w:rPr>
            <w:rFonts w:ascii="Consolas" w:eastAsia="Times New Roman" w:hAnsi="Consolas" w:cs="Courier New"/>
            <w:color w:val="00008B"/>
            <w:sz w:val="24"/>
          </w:rPr>
          <w:t>while</w:t>
        </w:r>
        <w:proofErr w:type="gramEnd"/>
        <w:r w:rsidRPr="00BF422D">
          <w:rPr>
            <w:rFonts w:ascii="Consolas" w:eastAsia="Times New Roman" w:hAnsi="Consolas" w:cs="Courier New"/>
            <w:color w:val="000000"/>
            <w:sz w:val="24"/>
          </w:rPr>
          <w:t xml:space="preserve"> </w:t>
        </w:r>
        <w:r w:rsidRPr="00BF422D">
          <w:rPr>
            <w:rFonts w:ascii="Consolas" w:eastAsia="Times New Roman" w:hAnsi="Consolas" w:cs="Courier New"/>
            <w:color w:val="00008B"/>
            <w:sz w:val="24"/>
          </w:rPr>
          <w:t>True</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70" w:author="Unknown"/>
          <w:rFonts w:ascii="Consolas" w:eastAsia="Times New Roman" w:hAnsi="Consolas" w:cs="Courier New"/>
          <w:color w:val="000000"/>
          <w:sz w:val="24"/>
        </w:rPr>
      </w:pPr>
      <w:ins w:id="271"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try</w:t>
        </w:r>
        <w:proofErr w:type="gramEnd"/>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72" w:author="Unknown"/>
          <w:rFonts w:ascii="Consolas" w:eastAsia="Times New Roman" w:hAnsi="Consolas" w:cs="Courier New"/>
          <w:color w:val="000000"/>
          <w:sz w:val="24"/>
        </w:rPr>
      </w:pPr>
      <w:ins w:id="273" w:author="Unknown">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000000"/>
            <w:sz w:val="24"/>
          </w:rPr>
          <w:t>i_num</w:t>
        </w:r>
        <w:proofErr w:type="spellEnd"/>
        <w:r w:rsidRPr="00BF422D">
          <w:rPr>
            <w:rFonts w:ascii="Consolas" w:eastAsia="Times New Roman" w:hAnsi="Consolas" w:cs="Courier New"/>
            <w:color w:val="000000"/>
            <w:sz w:val="24"/>
          </w:rPr>
          <w:t xml:space="preserve"> = </w:t>
        </w:r>
        <w:proofErr w:type="spellStart"/>
        <w:proofErr w:type="gramStart"/>
        <w:r w:rsidRPr="00BF422D">
          <w:rPr>
            <w:rFonts w:ascii="Consolas" w:eastAsia="Times New Roman" w:hAnsi="Consolas" w:cs="Courier New"/>
            <w:color w:val="00008B"/>
            <w:sz w:val="24"/>
          </w:rPr>
          <w:t>int</w:t>
        </w:r>
        <w:proofErr w:type="spellEnd"/>
        <w:r w:rsidRPr="00BF422D">
          <w:rPr>
            <w:rFonts w:ascii="Consolas" w:eastAsia="Times New Roman" w:hAnsi="Consolas" w:cs="Courier New"/>
            <w:color w:val="000000"/>
            <w:sz w:val="24"/>
          </w:rPr>
          <w:t>(</w:t>
        </w:r>
        <w:proofErr w:type="gramEnd"/>
        <w:r w:rsidRPr="00BF422D">
          <w:rPr>
            <w:rFonts w:ascii="Consolas" w:eastAsia="Times New Roman" w:hAnsi="Consolas" w:cs="Courier New"/>
            <w:color w:val="000000"/>
            <w:sz w:val="24"/>
          </w:rPr>
          <w:t>input(</w:t>
        </w:r>
        <w:r w:rsidRPr="00BF422D">
          <w:rPr>
            <w:rFonts w:ascii="Consolas" w:eastAsia="Times New Roman" w:hAnsi="Consolas" w:cs="Courier New"/>
            <w:color w:val="800000"/>
            <w:sz w:val="24"/>
          </w:rPr>
          <w:t>"Enter a number: "</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74" w:author="Unknown"/>
          <w:rFonts w:ascii="Consolas" w:eastAsia="Times New Roman" w:hAnsi="Consolas" w:cs="Courier New"/>
          <w:color w:val="000000"/>
          <w:sz w:val="24"/>
        </w:rPr>
      </w:pPr>
      <w:ins w:id="275"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if</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000000"/>
            <w:sz w:val="24"/>
          </w:rPr>
          <w:t>i_num</w:t>
        </w:r>
        <w:proofErr w:type="spellEnd"/>
        <w:r w:rsidRPr="00BF422D">
          <w:rPr>
            <w:rFonts w:ascii="Consolas" w:eastAsia="Times New Roman" w:hAnsi="Consolas" w:cs="Courier New"/>
            <w:color w:val="000000"/>
            <w:sz w:val="24"/>
          </w:rPr>
          <w:t xml:space="preserve"> &lt; number:</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76" w:author="Unknown"/>
          <w:rFonts w:ascii="Consolas" w:eastAsia="Times New Roman" w:hAnsi="Consolas" w:cs="Courier New"/>
          <w:color w:val="000000"/>
          <w:sz w:val="24"/>
        </w:rPr>
      </w:pPr>
      <w:ins w:id="277"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raise</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ValueTooSmallError</w:t>
        </w:r>
        <w:proofErr w:type="spell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78" w:author="Unknown"/>
          <w:rFonts w:ascii="Consolas" w:eastAsia="Times New Roman" w:hAnsi="Consolas" w:cs="Courier New"/>
          <w:color w:val="000000"/>
          <w:sz w:val="24"/>
        </w:rPr>
      </w:pPr>
      <w:ins w:id="279" w:author="Unknown">
        <w:r w:rsidRPr="00BF422D">
          <w:rPr>
            <w:rFonts w:ascii="Consolas" w:eastAsia="Times New Roman" w:hAnsi="Consolas" w:cs="Courier New"/>
            <w:color w:val="000000"/>
            <w:sz w:val="24"/>
          </w:rPr>
          <w:t xml:space="preserve">       </w:t>
        </w:r>
        <w:proofErr w:type="spellStart"/>
        <w:proofErr w:type="gramStart"/>
        <w:r w:rsidRPr="00BF422D">
          <w:rPr>
            <w:rFonts w:ascii="Consolas" w:eastAsia="Times New Roman" w:hAnsi="Consolas" w:cs="Courier New"/>
            <w:color w:val="00008B"/>
            <w:sz w:val="24"/>
          </w:rPr>
          <w:t>elif</w:t>
        </w:r>
        <w:proofErr w:type="spellEnd"/>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000000"/>
            <w:sz w:val="24"/>
          </w:rPr>
          <w:t>i_num</w:t>
        </w:r>
        <w:proofErr w:type="spellEnd"/>
        <w:r w:rsidRPr="00BF422D">
          <w:rPr>
            <w:rFonts w:ascii="Consolas" w:eastAsia="Times New Roman" w:hAnsi="Consolas" w:cs="Courier New"/>
            <w:color w:val="000000"/>
            <w:sz w:val="24"/>
          </w:rPr>
          <w:t xml:space="preserve"> &gt; number:</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80" w:author="Unknown"/>
          <w:rFonts w:ascii="Consolas" w:eastAsia="Times New Roman" w:hAnsi="Consolas" w:cs="Courier New"/>
          <w:color w:val="000000"/>
          <w:sz w:val="24"/>
        </w:rPr>
      </w:pPr>
      <w:ins w:id="281"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raise</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ValueTooLargeError</w:t>
        </w:r>
        <w:proofErr w:type="spell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82" w:author="Unknown"/>
          <w:rFonts w:ascii="Consolas" w:eastAsia="Times New Roman" w:hAnsi="Consolas" w:cs="Courier New"/>
          <w:color w:val="000000"/>
          <w:sz w:val="24"/>
        </w:rPr>
      </w:pPr>
      <w:ins w:id="283"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break</w:t>
        </w:r>
        <w:proofErr w:type="gram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84" w:author="Unknown"/>
          <w:rFonts w:ascii="Consolas" w:eastAsia="Times New Roman" w:hAnsi="Consolas" w:cs="Courier New"/>
          <w:color w:val="000000"/>
          <w:sz w:val="24"/>
        </w:rPr>
      </w:pPr>
      <w:ins w:id="285"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except</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ValueTooSmallError</w:t>
        </w:r>
        <w:proofErr w:type="spellEnd"/>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86" w:author="Unknown"/>
          <w:rFonts w:ascii="Consolas" w:eastAsia="Times New Roman" w:hAnsi="Consolas" w:cs="Courier New"/>
          <w:color w:val="000000"/>
          <w:sz w:val="24"/>
        </w:rPr>
      </w:pPr>
      <w:ins w:id="287"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print</w:t>
        </w:r>
        <w:r w:rsidRPr="00BF422D">
          <w:rPr>
            <w:rFonts w:ascii="Consolas" w:eastAsia="Times New Roman" w:hAnsi="Consolas" w:cs="Courier New"/>
            <w:color w:val="000000"/>
            <w:sz w:val="24"/>
          </w:rPr>
          <w:t>(</w:t>
        </w:r>
        <w:proofErr w:type="gramEnd"/>
        <w:r w:rsidRPr="00BF422D">
          <w:rPr>
            <w:rFonts w:ascii="Consolas" w:eastAsia="Times New Roman" w:hAnsi="Consolas" w:cs="Courier New"/>
            <w:color w:val="800000"/>
            <w:sz w:val="24"/>
          </w:rPr>
          <w:t>"This value is too small, try again!"</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88" w:author="Unknown"/>
          <w:rFonts w:ascii="Consolas" w:eastAsia="Times New Roman" w:hAnsi="Consolas" w:cs="Courier New"/>
          <w:color w:val="000000"/>
          <w:sz w:val="24"/>
        </w:rPr>
      </w:pPr>
      <w:ins w:id="289"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print</w:t>
        </w:r>
        <w:r w:rsidRPr="00BF422D">
          <w:rPr>
            <w:rFonts w:ascii="Consolas" w:eastAsia="Times New Roman" w:hAnsi="Consolas" w:cs="Courier New"/>
            <w:color w:val="000000"/>
            <w:sz w:val="24"/>
          </w:rPr>
          <w:t>()</w:t>
        </w:r>
        <w:proofErr w:type="gram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90" w:author="Unknown"/>
          <w:rFonts w:ascii="Consolas" w:eastAsia="Times New Roman" w:hAnsi="Consolas" w:cs="Courier New"/>
          <w:color w:val="000000"/>
          <w:sz w:val="24"/>
        </w:rPr>
      </w:pPr>
      <w:ins w:id="291"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except</w:t>
        </w:r>
        <w:proofErr w:type="gramEnd"/>
        <w:r w:rsidRPr="00BF422D">
          <w:rPr>
            <w:rFonts w:ascii="Consolas" w:eastAsia="Times New Roman" w:hAnsi="Consolas" w:cs="Courier New"/>
            <w:color w:val="000000"/>
            <w:sz w:val="24"/>
          </w:rPr>
          <w:t xml:space="preserve"> </w:t>
        </w:r>
        <w:proofErr w:type="spellStart"/>
        <w:r w:rsidRPr="00BF422D">
          <w:rPr>
            <w:rFonts w:ascii="Consolas" w:eastAsia="Times New Roman" w:hAnsi="Consolas" w:cs="Courier New"/>
            <w:color w:val="2B91AF"/>
            <w:sz w:val="24"/>
          </w:rPr>
          <w:t>ValueTooLargeError</w:t>
        </w:r>
        <w:proofErr w:type="spellEnd"/>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92" w:author="Unknown"/>
          <w:rFonts w:ascii="Consolas" w:eastAsia="Times New Roman" w:hAnsi="Consolas" w:cs="Courier New"/>
          <w:color w:val="000000"/>
          <w:sz w:val="24"/>
        </w:rPr>
      </w:pPr>
      <w:ins w:id="293"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print</w:t>
        </w:r>
        <w:r w:rsidRPr="00BF422D">
          <w:rPr>
            <w:rFonts w:ascii="Consolas" w:eastAsia="Times New Roman" w:hAnsi="Consolas" w:cs="Courier New"/>
            <w:color w:val="000000"/>
            <w:sz w:val="24"/>
          </w:rPr>
          <w:t>(</w:t>
        </w:r>
        <w:proofErr w:type="gramEnd"/>
        <w:r w:rsidRPr="00BF422D">
          <w:rPr>
            <w:rFonts w:ascii="Consolas" w:eastAsia="Times New Roman" w:hAnsi="Consolas" w:cs="Courier New"/>
            <w:color w:val="800000"/>
            <w:sz w:val="24"/>
          </w:rPr>
          <w:t>"This value is too large, try again!"</w:t>
        </w:r>
        <w:r w:rsidRPr="00BF422D">
          <w:rPr>
            <w:rFonts w:ascii="Consolas" w:eastAsia="Times New Roman" w:hAnsi="Consolas" w:cs="Courier New"/>
            <w:color w:val="000000"/>
            <w:sz w:val="24"/>
          </w:rPr>
          <w:t>)</w:t>
        </w:r>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94" w:author="Unknown"/>
          <w:rFonts w:ascii="Consolas" w:eastAsia="Times New Roman" w:hAnsi="Consolas" w:cs="Courier New"/>
          <w:color w:val="000000"/>
          <w:sz w:val="24"/>
        </w:rPr>
      </w:pPr>
      <w:ins w:id="295" w:author="Unknown">
        <w:r w:rsidRPr="00BF422D">
          <w:rPr>
            <w:rFonts w:ascii="Consolas" w:eastAsia="Times New Roman" w:hAnsi="Consolas" w:cs="Courier New"/>
            <w:color w:val="000000"/>
            <w:sz w:val="24"/>
          </w:rPr>
          <w:t xml:space="preserve">       </w:t>
        </w:r>
        <w:proofErr w:type="gramStart"/>
        <w:r w:rsidRPr="00BF422D">
          <w:rPr>
            <w:rFonts w:ascii="Consolas" w:eastAsia="Times New Roman" w:hAnsi="Consolas" w:cs="Courier New"/>
            <w:color w:val="00008B"/>
            <w:sz w:val="24"/>
          </w:rPr>
          <w:t>print</w:t>
        </w:r>
        <w:r w:rsidRPr="00BF422D">
          <w:rPr>
            <w:rFonts w:ascii="Consolas" w:eastAsia="Times New Roman" w:hAnsi="Consolas" w:cs="Courier New"/>
            <w:color w:val="000000"/>
            <w:sz w:val="24"/>
          </w:rPr>
          <w:t>()</w:t>
        </w:r>
        <w:proofErr w:type="gramEnd"/>
      </w:ins>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96" w:author="Unknown"/>
          <w:rFonts w:ascii="Consolas" w:eastAsia="Times New Roman" w:hAnsi="Consolas" w:cs="Courier New"/>
          <w:color w:val="000000"/>
          <w:sz w:val="24"/>
        </w:rPr>
      </w:pPr>
    </w:p>
    <w:p w:rsidR="00BF422D" w:rsidRPr="00BF422D" w:rsidRDefault="00BF422D" w:rsidP="00BF422D">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ins w:id="297" w:author="Unknown"/>
          <w:rFonts w:ascii="Consolas" w:eastAsia="Times New Roman" w:hAnsi="Consolas" w:cs="Courier New"/>
          <w:color w:val="252830"/>
          <w:sz w:val="24"/>
          <w:szCs w:val="24"/>
        </w:rPr>
      </w:pPr>
      <w:proofErr w:type="gramStart"/>
      <w:ins w:id="298" w:author="Unknown">
        <w:r w:rsidRPr="00BF422D">
          <w:rPr>
            <w:rFonts w:ascii="Consolas" w:eastAsia="Times New Roman" w:hAnsi="Consolas" w:cs="Courier New"/>
            <w:color w:val="00008B"/>
            <w:sz w:val="24"/>
          </w:rPr>
          <w:t>print</w:t>
        </w:r>
        <w:r w:rsidRPr="00BF422D">
          <w:rPr>
            <w:rFonts w:ascii="Consolas" w:eastAsia="Times New Roman" w:hAnsi="Consolas" w:cs="Courier New"/>
            <w:color w:val="000000"/>
            <w:sz w:val="24"/>
          </w:rPr>
          <w:t>(</w:t>
        </w:r>
        <w:proofErr w:type="gramEnd"/>
        <w:r w:rsidRPr="00BF422D">
          <w:rPr>
            <w:rFonts w:ascii="Consolas" w:eastAsia="Times New Roman" w:hAnsi="Consolas" w:cs="Courier New"/>
            <w:color w:val="800000"/>
            <w:sz w:val="24"/>
          </w:rPr>
          <w:t>"Congratulations! You guessed it correctly."</w:t>
        </w:r>
        <w:r w:rsidRPr="00BF422D">
          <w:rPr>
            <w:rFonts w:ascii="Consolas" w:eastAsia="Times New Roman" w:hAnsi="Consolas" w:cs="Courier New"/>
            <w:color w:val="000000"/>
            <w:sz w:val="24"/>
          </w:rPr>
          <w:t>)</w:t>
        </w:r>
      </w:ins>
    </w:p>
    <w:p w:rsidR="00BF422D" w:rsidRPr="00BF422D" w:rsidRDefault="00BF422D" w:rsidP="00BF422D">
      <w:pPr>
        <w:shd w:val="clear" w:color="auto" w:fill="FFFFFF"/>
        <w:spacing w:before="100" w:beforeAutospacing="1" w:after="336" w:line="240" w:lineRule="auto"/>
        <w:rPr>
          <w:ins w:id="299" w:author="Unknown"/>
          <w:rFonts w:ascii="Arial" w:eastAsia="Times New Roman" w:hAnsi="Arial" w:cs="Arial"/>
          <w:color w:val="252830"/>
          <w:sz w:val="24"/>
          <w:szCs w:val="24"/>
        </w:rPr>
      </w:pPr>
      <w:ins w:id="300" w:author="Unknown">
        <w:r w:rsidRPr="00BF422D">
          <w:rPr>
            <w:rFonts w:ascii="Arial" w:eastAsia="Times New Roman" w:hAnsi="Arial" w:cs="Arial"/>
            <w:color w:val="252830"/>
            <w:sz w:val="24"/>
            <w:szCs w:val="24"/>
          </w:rPr>
          <w:t>Here is a sample run of this program.</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301" w:author="Unknown"/>
          <w:rFonts w:ascii="Consolas" w:eastAsia="Times New Roman" w:hAnsi="Consolas" w:cs="Courier New"/>
          <w:color w:val="252830"/>
          <w:sz w:val="24"/>
        </w:rPr>
      </w:pPr>
      <w:ins w:id="302" w:author="Unknown">
        <w:r w:rsidRPr="00BF422D">
          <w:rPr>
            <w:rFonts w:ascii="Consolas" w:eastAsia="Times New Roman" w:hAnsi="Consolas" w:cs="Courier New"/>
            <w:color w:val="252830"/>
            <w:sz w:val="24"/>
          </w:rPr>
          <w:lastRenderedPageBreak/>
          <w:t>Enter a number: 12</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303" w:author="Unknown"/>
          <w:rFonts w:ascii="Consolas" w:eastAsia="Times New Roman" w:hAnsi="Consolas" w:cs="Courier New"/>
          <w:color w:val="252830"/>
          <w:sz w:val="24"/>
        </w:rPr>
      </w:pPr>
      <w:ins w:id="304" w:author="Unknown">
        <w:r w:rsidRPr="00BF422D">
          <w:rPr>
            <w:rFonts w:ascii="Consolas" w:eastAsia="Times New Roman" w:hAnsi="Consolas" w:cs="Courier New"/>
            <w:color w:val="252830"/>
            <w:sz w:val="24"/>
          </w:rPr>
          <w:t>This value is too large, try again!</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305" w:author="Unknown"/>
          <w:rFonts w:ascii="Consolas" w:eastAsia="Times New Roman" w:hAnsi="Consolas" w:cs="Courier New"/>
          <w:color w:val="252830"/>
          <w:sz w:val="24"/>
        </w:rPr>
      </w:pPr>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306" w:author="Unknown"/>
          <w:rFonts w:ascii="Consolas" w:eastAsia="Times New Roman" w:hAnsi="Consolas" w:cs="Courier New"/>
          <w:color w:val="252830"/>
          <w:sz w:val="24"/>
        </w:rPr>
      </w:pPr>
      <w:ins w:id="307" w:author="Unknown">
        <w:r w:rsidRPr="00BF422D">
          <w:rPr>
            <w:rFonts w:ascii="Consolas" w:eastAsia="Times New Roman" w:hAnsi="Consolas" w:cs="Courier New"/>
            <w:color w:val="252830"/>
            <w:sz w:val="24"/>
          </w:rPr>
          <w:t>Enter a number: 0</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308" w:author="Unknown"/>
          <w:rFonts w:ascii="Consolas" w:eastAsia="Times New Roman" w:hAnsi="Consolas" w:cs="Courier New"/>
          <w:color w:val="252830"/>
          <w:sz w:val="24"/>
        </w:rPr>
      </w:pPr>
      <w:ins w:id="309" w:author="Unknown">
        <w:r w:rsidRPr="00BF422D">
          <w:rPr>
            <w:rFonts w:ascii="Consolas" w:eastAsia="Times New Roman" w:hAnsi="Consolas" w:cs="Courier New"/>
            <w:color w:val="252830"/>
            <w:sz w:val="24"/>
          </w:rPr>
          <w:t>This value is too small, try again!</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310" w:author="Unknown"/>
          <w:rFonts w:ascii="Consolas" w:eastAsia="Times New Roman" w:hAnsi="Consolas" w:cs="Courier New"/>
          <w:color w:val="252830"/>
          <w:sz w:val="24"/>
        </w:rPr>
      </w:pPr>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311" w:author="Unknown"/>
          <w:rFonts w:ascii="Consolas" w:eastAsia="Times New Roman" w:hAnsi="Consolas" w:cs="Courier New"/>
          <w:color w:val="252830"/>
          <w:sz w:val="24"/>
        </w:rPr>
      </w:pPr>
      <w:ins w:id="312" w:author="Unknown">
        <w:r w:rsidRPr="00BF422D">
          <w:rPr>
            <w:rFonts w:ascii="Consolas" w:eastAsia="Times New Roman" w:hAnsi="Consolas" w:cs="Courier New"/>
            <w:color w:val="252830"/>
            <w:sz w:val="24"/>
          </w:rPr>
          <w:t>Enter a number: 8</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313" w:author="Unknown"/>
          <w:rFonts w:ascii="Consolas" w:eastAsia="Times New Roman" w:hAnsi="Consolas" w:cs="Courier New"/>
          <w:color w:val="252830"/>
          <w:sz w:val="24"/>
        </w:rPr>
      </w:pPr>
      <w:ins w:id="314" w:author="Unknown">
        <w:r w:rsidRPr="00BF422D">
          <w:rPr>
            <w:rFonts w:ascii="Consolas" w:eastAsia="Times New Roman" w:hAnsi="Consolas" w:cs="Courier New"/>
            <w:color w:val="252830"/>
            <w:sz w:val="24"/>
          </w:rPr>
          <w:t>This value is too small, try again!</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315" w:author="Unknown"/>
          <w:rFonts w:ascii="Consolas" w:eastAsia="Times New Roman" w:hAnsi="Consolas" w:cs="Courier New"/>
          <w:color w:val="252830"/>
          <w:sz w:val="24"/>
        </w:rPr>
      </w:pPr>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316" w:author="Unknown"/>
          <w:rFonts w:ascii="Consolas" w:eastAsia="Times New Roman" w:hAnsi="Consolas" w:cs="Courier New"/>
          <w:color w:val="252830"/>
          <w:sz w:val="24"/>
        </w:rPr>
      </w:pPr>
      <w:ins w:id="317" w:author="Unknown">
        <w:r w:rsidRPr="00BF422D">
          <w:rPr>
            <w:rFonts w:ascii="Consolas" w:eastAsia="Times New Roman" w:hAnsi="Consolas" w:cs="Courier New"/>
            <w:color w:val="252830"/>
            <w:sz w:val="24"/>
          </w:rPr>
          <w:t>Enter a number: 10</w:t>
        </w:r>
      </w:ins>
    </w:p>
    <w:p w:rsidR="00BF422D" w:rsidRPr="00BF422D" w:rsidRDefault="00BF422D" w:rsidP="00BF422D">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ins w:id="318" w:author="Unknown"/>
          <w:rFonts w:ascii="Consolas" w:eastAsia="Times New Roman" w:hAnsi="Consolas" w:cs="Courier New"/>
          <w:color w:val="252830"/>
          <w:sz w:val="24"/>
        </w:rPr>
      </w:pPr>
      <w:ins w:id="319" w:author="Unknown">
        <w:r w:rsidRPr="00BF422D">
          <w:rPr>
            <w:rFonts w:ascii="Consolas" w:eastAsia="Times New Roman" w:hAnsi="Consolas" w:cs="Courier New"/>
            <w:color w:val="252830"/>
            <w:sz w:val="24"/>
          </w:rPr>
          <w:t>Congratulations! You guessed it correctly.</w:t>
        </w:r>
      </w:ins>
    </w:p>
    <w:p w:rsidR="00BF422D" w:rsidRPr="00BF422D" w:rsidRDefault="00BF422D" w:rsidP="00BF422D">
      <w:pPr>
        <w:shd w:val="clear" w:color="auto" w:fill="FFFFFF"/>
        <w:spacing w:before="100" w:beforeAutospacing="1" w:after="336" w:line="240" w:lineRule="auto"/>
        <w:rPr>
          <w:ins w:id="320" w:author="Unknown"/>
          <w:rFonts w:ascii="Arial" w:eastAsia="Times New Roman" w:hAnsi="Arial" w:cs="Arial"/>
          <w:color w:val="252830"/>
          <w:sz w:val="24"/>
          <w:szCs w:val="24"/>
        </w:rPr>
      </w:pPr>
      <w:ins w:id="321" w:author="Unknown">
        <w:r w:rsidRPr="00BF422D">
          <w:rPr>
            <w:rFonts w:ascii="Arial" w:eastAsia="Times New Roman" w:hAnsi="Arial" w:cs="Arial"/>
            <w:color w:val="252830"/>
            <w:sz w:val="24"/>
            <w:szCs w:val="24"/>
          </w:rPr>
          <w:t>Here, we have defined a base class called </w:t>
        </w:r>
        <w:r w:rsidRPr="00BF422D">
          <w:rPr>
            <w:rFonts w:ascii="Consolas" w:eastAsia="Times New Roman" w:hAnsi="Consolas" w:cs="Courier New"/>
            <w:color w:val="252830"/>
            <w:sz w:val="21"/>
          </w:rPr>
          <w:t>Error</w:t>
        </w:r>
        <w:r w:rsidRPr="00BF422D">
          <w:rPr>
            <w:rFonts w:ascii="Arial" w:eastAsia="Times New Roman" w:hAnsi="Arial" w:cs="Arial"/>
            <w:color w:val="252830"/>
            <w:sz w:val="24"/>
            <w:szCs w:val="24"/>
          </w:rPr>
          <w:t>.</w:t>
        </w:r>
      </w:ins>
    </w:p>
    <w:p w:rsidR="00BF422D" w:rsidRPr="00BF422D" w:rsidRDefault="00BF422D" w:rsidP="00BF422D">
      <w:pPr>
        <w:shd w:val="clear" w:color="auto" w:fill="FFFFFF"/>
        <w:spacing w:before="100" w:beforeAutospacing="1" w:after="336" w:line="240" w:lineRule="auto"/>
        <w:rPr>
          <w:ins w:id="322" w:author="Unknown"/>
          <w:rFonts w:ascii="Arial" w:eastAsia="Times New Roman" w:hAnsi="Arial" w:cs="Arial"/>
          <w:color w:val="252830"/>
          <w:sz w:val="24"/>
          <w:szCs w:val="24"/>
        </w:rPr>
      </w:pPr>
      <w:ins w:id="323" w:author="Unknown">
        <w:r w:rsidRPr="00BF422D">
          <w:rPr>
            <w:rFonts w:ascii="Arial" w:eastAsia="Times New Roman" w:hAnsi="Arial" w:cs="Arial"/>
            <w:color w:val="252830"/>
            <w:sz w:val="24"/>
            <w:szCs w:val="24"/>
          </w:rPr>
          <w:t>The other two exceptions (</w:t>
        </w:r>
        <w:proofErr w:type="spellStart"/>
        <w:r w:rsidRPr="00BF422D">
          <w:rPr>
            <w:rFonts w:ascii="Consolas" w:eastAsia="Times New Roman" w:hAnsi="Consolas" w:cs="Courier New"/>
            <w:color w:val="252830"/>
            <w:sz w:val="21"/>
          </w:rPr>
          <w:t>ValueTooSmallError</w:t>
        </w:r>
        <w:proofErr w:type="spellEnd"/>
        <w:r w:rsidRPr="00BF422D">
          <w:rPr>
            <w:rFonts w:ascii="Arial" w:eastAsia="Times New Roman" w:hAnsi="Arial" w:cs="Arial"/>
            <w:color w:val="252830"/>
            <w:sz w:val="24"/>
            <w:szCs w:val="24"/>
          </w:rPr>
          <w:t> and </w:t>
        </w:r>
        <w:proofErr w:type="spellStart"/>
        <w:r w:rsidRPr="00BF422D">
          <w:rPr>
            <w:rFonts w:ascii="Consolas" w:eastAsia="Times New Roman" w:hAnsi="Consolas" w:cs="Courier New"/>
            <w:color w:val="252830"/>
            <w:sz w:val="21"/>
          </w:rPr>
          <w:t>ValueTooLargeError</w:t>
        </w:r>
        <w:proofErr w:type="spellEnd"/>
        <w:r w:rsidRPr="00BF422D">
          <w:rPr>
            <w:rFonts w:ascii="Arial" w:eastAsia="Times New Roman" w:hAnsi="Arial" w:cs="Arial"/>
            <w:color w:val="252830"/>
            <w:sz w:val="24"/>
            <w:szCs w:val="24"/>
          </w:rPr>
          <w:t>) that are actually raised by our program are derived from this class. This is the standard way to define user-defined exceptions in Python programming, but you are not limited to this way only.</w:t>
        </w:r>
      </w:ins>
    </w:p>
    <w:p w:rsidR="00862575" w:rsidRDefault="00862575"/>
    <w:sectPr w:rsidR="00862575" w:rsidSect="008625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6E88"/>
    <w:multiLevelType w:val="multilevel"/>
    <w:tmpl w:val="7D8A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64607"/>
    <w:multiLevelType w:val="multilevel"/>
    <w:tmpl w:val="6C56B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56939"/>
    <w:multiLevelType w:val="multilevel"/>
    <w:tmpl w:val="1E7A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568FD"/>
    <w:multiLevelType w:val="multilevel"/>
    <w:tmpl w:val="0B1E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DA16D4"/>
    <w:multiLevelType w:val="multilevel"/>
    <w:tmpl w:val="E3EED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0B499F"/>
    <w:multiLevelType w:val="multilevel"/>
    <w:tmpl w:val="300E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422D"/>
    <w:rsid w:val="00862575"/>
    <w:rsid w:val="00BF42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575"/>
  </w:style>
  <w:style w:type="paragraph" w:styleId="Heading1">
    <w:name w:val="heading 1"/>
    <w:basedOn w:val="Normal"/>
    <w:link w:val="Heading1Char"/>
    <w:uiPriority w:val="9"/>
    <w:qFormat/>
    <w:rsid w:val="00BF4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4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4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2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42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42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F422D"/>
    <w:rPr>
      <w:color w:val="0000FF"/>
      <w:u w:val="single"/>
    </w:rPr>
  </w:style>
  <w:style w:type="paragraph" w:styleId="NormalWeb">
    <w:name w:val="Normal (Web)"/>
    <w:basedOn w:val="Normal"/>
    <w:uiPriority w:val="99"/>
    <w:semiHidden/>
    <w:unhideWhenUsed/>
    <w:rsid w:val="00BF4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422D"/>
  </w:style>
  <w:style w:type="character" w:styleId="HTMLCode">
    <w:name w:val="HTML Code"/>
    <w:basedOn w:val="DefaultParagraphFont"/>
    <w:uiPriority w:val="99"/>
    <w:semiHidden/>
    <w:unhideWhenUsed/>
    <w:rsid w:val="00BF422D"/>
    <w:rPr>
      <w:rFonts w:ascii="Courier New" w:eastAsia="Times New Roman" w:hAnsi="Courier New" w:cs="Courier New"/>
      <w:sz w:val="20"/>
      <w:szCs w:val="20"/>
    </w:rPr>
  </w:style>
  <w:style w:type="character" w:customStyle="1" w:styleId="acecomment">
    <w:name w:val="ace_comment"/>
    <w:basedOn w:val="DefaultParagraphFont"/>
    <w:rsid w:val="00BF422D"/>
  </w:style>
  <w:style w:type="character" w:customStyle="1" w:styleId="acekeyword">
    <w:name w:val="ace_keyword"/>
    <w:basedOn w:val="DefaultParagraphFont"/>
    <w:rsid w:val="00BF422D"/>
  </w:style>
  <w:style w:type="character" w:customStyle="1" w:styleId="aceidentifier">
    <w:name w:val="ace_identifier"/>
    <w:basedOn w:val="DefaultParagraphFont"/>
    <w:rsid w:val="00BF422D"/>
  </w:style>
  <w:style w:type="character" w:customStyle="1" w:styleId="aceparen">
    <w:name w:val="ace_paren"/>
    <w:basedOn w:val="DefaultParagraphFont"/>
    <w:rsid w:val="00BF422D"/>
  </w:style>
  <w:style w:type="character" w:customStyle="1" w:styleId="acestring">
    <w:name w:val="ace_string"/>
    <w:basedOn w:val="DefaultParagraphFont"/>
    <w:rsid w:val="00BF422D"/>
  </w:style>
  <w:style w:type="character" w:customStyle="1" w:styleId="aceconstant">
    <w:name w:val="ace_constant"/>
    <w:basedOn w:val="DefaultParagraphFont"/>
    <w:rsid w:val="00BF422D"/>
  </w:style>
  <w:style w:type="character" w:customStyle="1" w:styleId="aceindent-guide">
    <w:name w:val="ace_indent-guide"/>
    <w:basedOn w:val="DefaultParagraphFont"/>
    <w:rsid w:val="00BF422D"/>
  </w:style>
  <w:style w:type="character" w:customStyle="1" w:styleId="acesupport">
    <w:name w:val="ace_support"/>
    <w:basedOn w:val="DefaultParagraphFont"/>
    <w:rsid w:val="00BF422D"/>
  </w:style>
  <w:style w:type="character" w:styleId="Strong">
    <w:name w:val="Strong"/>
    <w:basedOn w:val="DefaultParagraphFont"/>
    <w:uiPriority w:val="22"/>
    <w:qFormat/>
    <w:rsid w:val="00BF422D"/>
    <w:rPr>
      <w:b/>
      <w:bCs/>
    </w:rPr>
  </w:style>
  <w:style w:type="paragraph" w:styleId="HTMLPreformatted">
    <w:name w:val="HTML Preformatted"/>
    <w:basedOn w:val="Normal"/>
    <w:link w:val="HTMLPreformattedChar"/>
    <w:uiPriority w:val="99"/>
    <w:semiHidden/>
    <w:unhideWhenUsed/>
    <w:rsid w:val="00BF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22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BF422D"/>
    <w:rPr>
      <w:rFonts w:ascii="Courier New" w:eastAsia="Times New Roman" w:hAnsi="Courier New" w:cs="Courier New"/>
    </w:rPr>
  </w:style>
  <w:style w:type="character" w:customStyle="1" w:styleId="kwd">
    <w:name w:val="kwd"/>
    <w:basedOn w:val="DefaultParagraphFont"/>
    <w:rsid w:val="00BF422D"/>
  </w:style>
  <w:style w:type="character" w:customStyle="1" w:styleId="pun">
    <w:name w:val="pun"/>
    <w:basedOn w:val="DefaultParagraphFont"/>
    <w:rsid w:val="00BF422D"/>
  </w:style>
  <w:style w:type="character" w:customStyle="1" w:styleId="pln">
    <w:name w:val="pln"/>
    <w:basedOn w:val="DefaultParagraphFont"/>
    <w:rsid w:val="00BF422D"/>
  </w:style>
  <w:style w:type="character" w:customStyle="1" w:styleId="com">
    <w:name w:val="com"/>
    <w:basedOn w:val="DefaultParagraphFont"/>
    <w:rsid w:val="00BF422D"/>
  </w:style>
  <w:style w:type="character" w:customStyle="1" w:styleId="typ">
    <w:name w:val="typ"/>
    <w:basedOn w:val="DefaultParagraphFont"/>
    <w:rsid w:val="00BF422D"/>
  </w:style>
  <w:style w:type="character" w:customStyle="1" w:styleId="str">
    <w:name w:val="str"/>
    <w:basedOn w:val="DefaultParagraphFont"/>
    <w:rsid w:val="00BF422D"/>
  </w:style>
  <w:style w:type="character" w:customStyle="1" w:styleId="lit">
    <w:name w:val="lit"/>
    <w:basedOn w:val="DefaultParagraphFont"/>
    <w:rsid w:val="00BF422D"/>
  </w:style>
  <w:style w:type="paragraph" w:styleId="z-TopofForm">
    <w:name w:val="HTML Top of Form"/>
    <w:basedOn w:val="Normal"/>
    <w:next w:val="Normal"/>
    <w:link w:val="z-TopofFormChar"/>
    <w:hidden/>
    <w:uiPriority w:val="99"/>
    <w:semiHidden/>
    <w:unhideWhenUsed/>
    <w:rsid w:val="00BF42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F422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F42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F422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F4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2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546122">
      <w:bodyDiv w:val="1"/>
      <w:marLeft w:val="0"/>
      <w:marRight w:val="0"/>
      <w:marTop w:val="0"/>
      <w:marBottom w:val="0"/>
      <w:divBdr>
        <w:top w:val="none" w:sz="0" w:space="0" w:color="auto"/>
        <w:left w:val="none" w:sz="0" w:space="0" w:color="auto"/>
        <w:bottom w:val="none" w:sz="0" w:space="0" w:color="auto"/>
        <w:right w:val="none" w:sz="0" w:space="0" w:color="auto"/>
      </w:divBdr>
      <w:divsChild>
        <w:div w:id="1642151591">
          <w:marLeft w:val="0"/>
          <w:marRight w:val="0"/>
          <w:marTop w:val="0"/>
          <w:marBottom w:val="225"/>
          <w:divBdr>
            <w:top w:val="none" w:sz="0" w:space="0" w:color="auto"/>
            <w:left w:val="none" w:sz="0" w:space="0" w:color="auto"/>
            <w:bottom w:val="none" w:sz="0" w:space="0" w:color="auto"/>
            <w:right w:val="none" w:sz="0" w:space="0" w:color="auto"/>
          </w:divBdr>
          <w:divsChild>
            <w:div w:id="1947735309">
              <w:marLeft w:val="0"/>
              <w:marRight w:val="0"/>
              <w:marTop w:val="0"/>
              <w:marBottom w:val="0"/>
              <w:divBdr>
                <w:top w:val="none" w:sz="0" w:space="0" w:color="auto"/>
                <w:left w:val="none" w:sz="0" w:space="0" w:color="auto"/>
                <w:bottom w:val="none" w:sz="0" w:space="0" w:color="auto"/>
                <w:right w:val="none" w:sz="0" w:space="0" w:color="auto"/>
              </w:divBdr>
              <w:divsChild>
                <w:div w:id="2008557030">
                  <w:marLeft w:val="0"/>
                  <w:marRight w:val="0"/>
                  <w:marTop w:val="0"/>
                  <w:marBottom w:val="0"/>
                  <w:divBdr>
                    <w:top w:val="none" w:sz="0" w:space="0" w:color="auto"/>
                    <w:left w:val="none" w:sz="0" w:space="0" w:color="auto"/>
                    <w:bottom w:val="none" w:sz="0" w:space="0" w:color="auto"/>
                    <w:right w:val="none" w:sz="0" w:space="0" w:color="auto"/>
                  </w:divBdr>
                </w:div>
                <w:div w:id="1860580702">
                  <w:marLeft w:val="0"/>
                  <w:marRight w:val="0"/>
                  <w:marTop w:val="0"/>
                  <w:marBottom w:val="0"/>
                  <w:divBdr>
                    <w:top w:val="none" w:sz="0" w:space="0" w:color="auto"/>
                    <w:left w:val="none" w:sz="0" w:space="0" w:color="auto"/>
                    <w:bottom w:val="none" w:sz="0" w:space="0" w:color="auto"/>
                    <w:right w:val="none" w:sz="0" w:space="0" w:color="auto"/>
                  </w:divBdr>
                </w:div>
              </w:divsChild>
            </w:div>
            <w:div w:id="854459752">
              <w:marLeft w:val="0"/>
              <w:marRight w:val="0"/>
              <w:marTop w:val="0"/>
              <w:marBottom w:val="0"/>
              <w:divBdr>
                <w:top w:val="none" w:sz="0" w:space="0" w:color="auto"/>
                <w:left w:val="none" w:sz="0" w:space="0" w:color="auto"/>
                <w:bottom w:val="none" w:sz="0" w:space="0" w:color="auto"/>
                <w:right w:val="none" w:sz="0" w:space="0" w:color="auto"/>
              </w:divBdr>
              <w:divsChild>
                <w:div w:id="16409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90437">
          <w:marLeft w:val="0"/>
          <w:marRight w:val="0"/>
          <w:marTop w:val="0"/>
          <w:marBottom w:val="225"/>
          <w:divBdr>
            <w:top w:val="none" w:sz="0" w:space="0" w:color="auto"/>
            <w:left w:val="none" w:sz="0" w:space="0" w:color="auto"/>
            <w:bottom w:val="none" w:sz="0" w:space="0" w:color="auto"/>
            <w:right w:val="none" w:sz="0" w:space="0" w:color="auto"/>
          </w:divBdr>
          <w:divsChild>
            <w:div w:id="579607974">
              <w:marLeft w:val="0"/>
              <w:marRight w:val="0"/>
              <w:marTop w:val="0"/>
              <w:marBottom w:val="0"/>
              <w:divBdr>
                <w:top w:val="none" w:sz="0" w:space="0" w:color="auto"/>
                <w:left w:val="none" w:sz="0" w:space="0" w:color="auto"/>
                <w:bottom w:val="none" w:sz="0" w:space="0" w:color="auto"/>
                <w:right w:val="none" w:sz="0" w:space="0" w:color="auto"/>
              </w:divBdr>
              <w:divsChild>
                <w:div w:id="2005739281">
                  <w:marLeft w:val="0"/>
                  <w:marRight w:val="0"/>
                  <w:marTop w:val="0"/>
                  <w:marBottom w:val="0"/>
                  <w:divBdr>
                    <w:top w:val="none" w:sz="0" w:space="0" w:color="auto"/>
                    <w:left w:val="none" w:sz="0" w:space="0" w:color="auto"/>
                    <w:bottom w:val="none" w:sz="0" w:space="0" w:color="auto"/>
                    <w:right w:val="none" w:sz="0" w:space="0" w:color="auto"/>
                  </w:divBdr>
                  <w:divsChild>
                    <w:div w:id="438644441">
                      <w:marLeft w:val="0"/>
                      <w:marRight w:val="0"/>
                      <w:marTop w:val="0"/>
                      <w:marBottom w:val="300"/>
                      <w:divBdr>
                        <w:top w:val="none" w:sz="0" w:space="0" w:color="auto"/>
                        <w:left w:val="none" w:sz="0" w:space="0" w:color="auto"/>
                        <w:bottom w:val="single" w:sz="6" w:space="15" w:color="EEEEEE"/>
                        <w:right w:val="none" w:sz="0" w:space="0" w:color="auto"/>
                      </w:divBdr>
                    </w:div>
                    <w:div w:id="170459856">
                      <w:marLeft w:val="0"/>
                      <w:marRight w:val="0"/>
                      <w:marTop w:val="0"/>
                      <w:marBottom w:val="0"/>
                      <w:divBdr>
                        <w:top w:val="none" w:sz="0" w:space="0" w:color="auto"/>
                        <w:left w:val="none" w:sz="0" w:space="0" w:color="auto"/>
                        <w:bottom w:val="none" w:sz="0" w:space="0" w:color="auto"/>
                        <w:right w:val="none" w:sz="0" w:space="0" w:color="auto"/>
                      </w:divBdr>
                      <w:divsChild>
                        <w:div w:id="11497983">
                          <w:marLeft w:val="0"/>
                          <w:marRight w:val="0"/>
                          <w:marTop w:val="0"/>
                          <w:marBottom w:val="0"/>
                          <w:divBdr>
                            <w:top w:val="none" w:sz="0" w:space="0" w:color="auto"/>
                            <w:left w:val="none" w:sz="0" w:space="0" w:color="auto"/>
                            <w:bottom w:val="none" w:sz="0" w:space="0" w:color="auto"/>
                            <w:right w:val="none" w:sz="0" w:space="0" w:color="auto"/>
                          </w:divBdr>
                          <w:divsChild>
                            <w:div w:id="1592621945">
                              <w:marLeft w:val="0"/>
                              <w:marRight w:val="0"/>
                              <w:marTop w:val="0"/>
                              <w:marBottom w:val="0"/>
                              <w:divBdr>
                                <w:top w:val="none" w:sz="0" w:space="0" w:color="auto"/>
                                <w:left w:val="none" w:sz="0" w:space="0" w:color="auto"/>
                                <w:bottom w:val="none" w:sz="0" w:space="0" w:color="auto"/>
                                <w:right w:val="none" w:sz="0" w:space="0" w:color="auto"/>
                              </w:divBdr>
                              <w:divsChild>
                                <w:div w:id="1525171237">
                                  <w:marLeft w:val="0"/>
                                  <w:marRight w:val="0"/>
                                  <w:marTop w:val="0"/>
                                  <w:marBottom w:val="0"/>
                                  <w:divBdr>
                                    <w:top w:val="none" w:sz="0" w:space="0" w:color="auto"/>
                                    <w:left w:val="none" w:sz="0" w:space="0" w:color="auto"/>
                                    <w:bottom w:val="none" w:sz="0" w:space="0" w:color="auto"/>
                                    <w:right w:val="none" w:sz="0" w:space="0" w:color="auto"/>
                                  </w:divBdr>
                                  <w:divsChild>
                                    <w:div w:id="1750032303">
                                      <w:marLeft w:val="0"/>
                                      <w:marRight w:val="0"/>
                                      <w:marTop w:val="0"/>
                                      <w:marBottom w:val="0"/>
                                      <w:divBdr>
                                        <w:top w:val="none" w:sz="0" w:space="0" w:color="auto"/>
                                        <w:left w:val="none" w:sz="0" w:space="0" w:color="auto"/>
                                        <w:bottom w:val="none" w:sz="0" w:space="0" w:color="auto"/>
                                        <w:right w:val="none" w:sz="0" w:space="0" w:color="auto"/>
                                      </w:divBdr>
                                      <w:divsChild>
                                        <w:div w:id="833644017">
                                          <w:marLeft w:val="0"/>
                                          <w:marRight w:val="0"/>
                                          <w:marTop w:val="0"/>
                                          <w:marBottom w:val="0"/>
                                          <w:divBdr>
                                            <w:top w:val="none" w:sz="0" w:space="0" w:color="auto"/>
                                            <w:left w:val="none" w:sz="0" w:space="0" w:color="auto"/>
                                            <w:bottom w:val="none" w:sz="0" w:space="0" w:color="auto"/>
                                            <w:right w:val="none" w:sz="0" w:space="0" w:color="auto"/>
                                          </w:divBdr>
                                          <w:divsChild>
                                            <w:div w:id="370493870">
                                              <w:marLeft w:val="0"/>
                                              <w:marRight w:val="0"/>
                                              <w:marTop w:val="0"/>
                                              <w:marBottom w:val="0"/>
                                              <w:divBdr>
                                                <w:top w:val="none" w:sz="0" w:space="0" w:color="auto"/>
                                                <w:left w:val="none" w:sz="0" w:space="0" w:color="auto"/>
                                                <w:bottom w:val="none" w:sz="0" w:space="0" w:color="auto"/>
                                                <w:right w:val="none" w:sz="0" w:space="0" w:color="auto"/>
                                              </w:divBdr>
                                              <w:divsChild>
                                                <w:div w:id="1395079079">
                                                  <w:marLeft w:val="0"/>
                                                  <w:marRight w:val="0"/>
                                                  <w:marTop w:val="0"/>
                                                  <w:marBottom w:val="0"/>
                                                  <w:divBdr>
                                                    <w:top w:val="none" w:sz="0" w:space="0" w:color="auto"/>
                                                    <w:left w:val="none" w:sz="0" w:space="0" w:color="auto"/>
                                                    <w:bottom w:val="none" w:sz="0" w:space="0" w:color="auto"/>
                                                    <w:right w:val="none" w:sz="0" w:space="0" w:color="auto"/>
                                                  </w:divBdr>
                                                  <w:divsChild>
                                                    <w:div w:id="1027949244">
                                                      <w:marLeft w:val="0"/>
                                                      <w:marRight w:val="0"/>
                                                      <w:marTop w:val="0"/>
                                                      <w:marBottom w:val="0"/>
                                                      <w:divBdr>
                                                        <w:top w:val="none" w:sz="0" w:space="0" w:color="auto"/>
                                                        <w:left w:val="none" w:sz="0" w:space="0" w:color="auto"/>
                                                        <w:bottom w:val="none" w:sz="0" w:space="0" w:color="auto"/>
                                                        <w:right w:val="none" w:sz="0" w:space="0" w:color="auto"/>
                                                      </w:divBdr>
                                                      <w:divsChild>
                                                        <w:div w:id="1326665798">
                                                          <w:marLeft w:val="0"/>
                                                          <w:marRight w:val="0"/>
                                                          <w:marTop w:val="0"/>
                                                          <w:marBottom w:val="0"/>
                                                          <w:divBdr>
                                                            <w:top w:val="single" w:sz="6" w:space="0" w:color="D5EAEF"/>
                                                            <w:left w:val="single" w:sz="6" w:space="0" w:color="D5EAEF"/>
                                                            <w:bottom w:val="single" w:sz="6" w:space="0" w:color="D5EAEF"/>
                                                            <w:right w:val="single" w:sz="6" w:space="0" w:color="D5EAEF"/>
                                                          </w:divBdr>
                                                          <w:divsChild>
                                                            <w:div w:id="239562084">
                                                              <w:marLeft w:val="0"/>
                                                              <w:marRight w:val="0"/>
                                                              <w:marTop w:val="0"/>
                                                              <w:marBottom w:val="0"/>
                                                              <w:divBdr>
                                                                <w:top w:val="single" w:sz="36" w:space="0" w:color="EBF4F7"/>
                                                                <w:left w:val="none" w:sz="0" w:space="0" w:color="auto"/>
                                                                <w:bottom w:val="none" w:sz="0" w:space="0" w:color="auto"/>
                                                                <w:right w:val="none" w:sz="0" w:space="0" w:color="auto"/>
                                                              </w:divBdr>
                                                            </w:div>
                                                          </w:divsChild>
                                                        </w:div>
                                                        <w:div w:id="10062038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592583">
                          <w:marLeft w:val="0"/>
                          <w:marRight w:val="0"/>
                          <w:marTop w:val="0"/>
                          <w:marBottom w:val="0"/>
                          <w:divBdr>
                            <w:top w:val="none" w:sz="0" w:space="0" w:color="auto"/>
                            <w:left w:val="none" w:sz="0" w:space="0" w:color="auto"/>
                            <w:bottom w:val="none" w:sz="0" w:space="0" w:color="auto"/>
                            <w:right w:val="none" w:sz="0" w:space="0" w:color="auto"/>
                          </w:divBdr>
                          <w:divsChild>
                            <w:div w:id="1250582630">
                              <w:marLeft w:val="0"/>
                              <w:marRight w:val="0"/>
                              <w:marTop w:val="0"/>
                              <w:marBottom w:val="0"/>
                              <w:divBdr>
                                <w:top w:val="none" w:sz="0" w:space="0" w:color="auto"/>
                                <w:left w:val="none" w:sz="0" w:space="0" w:color="auto"/>
                                <w:bottom w:val="none" w:sz="0" w:space="0" w:color="auto"/>
                                <w:right w:val="none" w:sz="0" w:space="0" w:color="auto"/>
                              </w:divBdr>
                              <w:divsChild>
                                <w:div w:id="803936049">
                                  <w:marLeft w:val="0"/>
                                  <w:marRight w:val="0"/>
                                  <w:marTop w:val="0"/>
                                  <w:marBottom w:val="0"/>
                                  <w:divBdr>
                                    <w:top w:val="none" w:sz="0" w:space="0" w:color="auto"/>
                                    <w:left w:val="none" w:sz="0" w:space="0" w:color="auto"/>
                                    <w:bottom w:val="none" w:sz="0" w:space="0" w:color="auto"/>
                                    <w:right w:val="none" w:sz="0" w:space="0" w:color="auto"/>
                                  </w:divBdr>
                                  <w:divsChild>
                                    <w:div w:id="1257517668">
                                      <w:marLeft w:val="0"/>
                                      <w:marRight w:val="0"/>
                                      <w:marTop w:val="0"/>
                                      <w:marBottom w:val="0"/>
                                      <w:divBdr>
                                        <w:top w:val="none" w:sz="0" w:space="0" w:color="auto"/>
                                        <w:left w:val="none" w:sz="0" w:space="0" w:color="auto"/>
                                        <w:bottom w:val="none" w:sz="0" w:space="0" w:color="auto"/>
                                        <w:right w:val="none" w:sz="0" w:space="0" w:color="auto"/>
                                      </w:divBdr>
                                      <w:divsChild>
                                        <w:div w:id="2054307850">
                                          <w:marLeft w:val="0"/>
                                          <w:marRight w:val="0"/>
                                          <w:marTop w:val="375"/>
                                          <w:marBottom w:val="375"/>
                                          <w:divBdr>
                                            <w:top w:val="single" w:sz="6" w:space="6" w:color="EEEEEE"/>
                                            <w:left w:val="none" w:sz="0" w:space="0" w:color="auto"/>
                                            <w:bottom w:val="single" w:sz="6" w:space="6" w:color="EEEEEE"/>
                                            <w:right w:val="none" w:sz="0" w:space="0" w:color="auto"/>
                                          </w:divBdr>
                                        </w:div>
                                      </w:divsChild>
                                    </w:div>
                                  </w:divsChild>
                                </w:div>
                                <w:div w:id="1725368402">
                                  <w:marLeft w:val="0"/>
                                  <w:marRight w:val="0"/>
                                  <w:marTop w:val="0"/>
                                  <w:marBottom w:val="0"/>
                                  <w:divBdr>
                                    <w:top w:val="none" w:sz="0" w:space="0" w:color="auto"/>
                                    <w:left w:val="none" w:sz="0" w:space="0" w:color="auto"/>
                                    <w:bottom w:val="none" w:sz="0" w:space="0" w:color="auto"/>
                                    <w:right w:val="none" w:sz="0" w:space="0" w:color="auto"/>
                                  </w:divBdr>
                                  <w:divsChild>
                                    <w:div w:id="1062366952">
                                      <w:marLeft w:val="0"/>
                                      <w:marRight w:val="0"/>
                                      <w:marTop w:val="0"/>
                                      <w:marBottom w:val="0"/>
                                      <w:divBdr>
                                        <w:top w:val="none" w:sz="0" w:space="0" w:color="auto"/>
                                        <w:left w:val="none" w:sz="0" w:space="0" w:color="auto"/>
                                        <w:bottom w:val="none" w:sz="0" w:space="0" w:color="auto"/>
                                        <w:right w:val="none" w:sz="0" w:space="0" w:color="auto"/>
                                      </w:divBdr>
                                      <w:divsChild>
                                        <w:div w:id="870268167">
                                          <w:marLeft w:val="0"/>
                                          <w:marRight w:val="0"/>
                                          <w:marTop w:val="225"/>
                                          <w:marBottom w:val="225"/>
                                          <w:divBdr>
                                            <w:top w:val="single" w:sz="6" w:space="0" w:color="33AACC"/>
                                            <w:left w:val="single" w:sz="6" w:space="0" w:color="33AACC"/>
                                            <w:bottom w:val="single" w:sz="6" w:space="0" w:color="33AACC"/>
                                            <w:right w:val="single" w:sz="6" w:space="0" w:color="33AACC"/>
                                          </w:divBdr>
                                        </w:div>
                                      </w:divsChild>
                                    </w:div>
                                  </w:divsChild>
                                </w:div>
                              </w:divsChild>
                            </w:div>
                          </w:divsChild>
                        </w:div>
                      </w:divsChild>
                    </w:div>
                  </w:divsChild>
                </w:div>
                <w:div w:id="1748532467">
                  <w:marLeft w:val="0"/>
                  <w:marRight w:val="0"/>
                  <w:marTop w:val="0"/>
                  <w:marBottom w:val="0"/>
                  <w:divBdr>
                    <w:top w:val="none" w:sz="0" w:space="0" w:color="auto"/>
                    <w:left w:val="none" w:sz="0" w:space="0" w:color="auto"/>
                    <w:bottom w:val="none" w:sz="0" w:space="0" w:color="auto"/>
                    <w:right w:val="none" w:sz="0" w:space="0" w:color="auto"/>
                  </w:divBdr>
                  <w:divsChild>
                    <w:div w:id="2092660409">
                      <w:marLeft w:val="0"/>
                      <w:marRight w:val="0"/>
                      <w:marTop w:val="0"/>
                      <w:marBottom w:val="225"/>
                      <w:divBdr>
                        <w:top w:val="none" w:sz="0" w:space="0" w:color="auto"/>
                        <w:left w:val="none" w:sz="0" w:space="0" w:color="auto"/>
                        <w:bottom w:val="none" w:sz="0" w:space="0" w:color="auto"/>
                        <w:right w:val="none" w:sz="0" w:space="0" w:color="auto"/>
                      </w:divBdr>
                      <w:divsChild>
                        <w:div w:id="2102484742">
                          <w:marLeft w:val="0"/>
                          <w:marRight w:val="0"/>
                          <w:marTop w:val="0"/>
                          <w:marBottom w:val="0"/>
                          <w:divBdr>
                            <w:top w:val="none" w:sz="0" w:space="0" w:color="auto"/>
                            <w:left w:val="none" w:sz="0" w:space="0" w:color="auto"/>
                            <w:bottom w:val="none" w:sz="0" w:space="0" w:color="auto"/>
                            <w:right w:val="none" w:sz="0" w:space="0" w:color="auto"/>
                          </w:divBdr>
                        </w:div>
                      </w:divsChild>
                    </w:div>
                    <w:div w:id="35855530">
                      <w:marLeft w:val="0"/>
                      <w:marRight w:val="0"/>
                      <w:marTop w:val="0"/>
                      <w:marBottom w:val="225"/>
                      <w:divBdr>
                        <w:top w:val="none" w:sz="0" w:space="0" w:color="auto"/>
                        <w:left w:val="none" w:sz="0" w:space="0" w:color="auto"/>
                        <w:bottom w:val="none" w:sz="0" w:space="0" w:color="auto"/>
                        <w:right w:val="none" w:sz="0" w:space="0" w:color="auto"/>
                      </w:divBdr>
                      <w:divsChild>
                        <w:div w:id="1972010710">
                          <w:marLeft w:val="0"/>
                          <w:marRight w:val="0"/>
                          <w:marTop w:val="0"/>
                          <w:marBottom w:val="0"/>
                          <w:divBdr>
                            <w:top w:val="none" w:sz="0" w:space="0" w:color="auto"/>
                            <w:left w:val="none" w:sz="0" w:space="0" w:color="auto"/>
                            <w:bottom w:val="none" w:sz="0" w:space="0" w:color="auto"/>
                            <w:right w:val="none" w:sz="0" w:space="0" w:color="auto"/>
                          </w:divBdr>
                          <w:divsChild>
                            <w:div w:id="489904728">
                              <w:marLeft w:val="0"/>
                              <w:marRight w:val="0"/>
                              <w:marTop w:val="0"/>
                              <w:marBottom w:val="0"/>
                              <w:divBdr>
                                <w:top w:val="none" w:sz="0" w:space="0" w:color="auto"/>
                                <w:left w:val="none" w:sz="0" w:space="0" w:color="auto"/>
                                <w:bottom w:val="none" w:sz="0" w:space="0" w:color="auto"/>
                                <w:right w:val="none" w:sz="0" w:space="0" w:color="auto"/>
                              </w:divBdr>
                              <w:divsChild>
                                <w:div w:id="12976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24">
                      <w:marLeft w:val="0"/>
                      <w:marRight w:val="0"/>
                      <w:marTop w:val="0"/>
                      <w:marBottom w:val="225"/>
                      <w:divBdr>
                        <w:top w:val="none" w:sz="0" w:space="0" w:color="auto"/>
                        <w:left w:val="none" w:sz="0" w:space="0" w:color="auto"/>
                        <w:bottom w:val="none" w:sz="0" w:space="0" w:color="auto"/>
                        <w:right w:val="none" w:sz="0" w:space="0" w:color="auto"/>
                      </w:divBdr>
                      <w:divsChild>
                        <w:div w:id="10893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73245">
          <w:marLeft w:val="0"/>
          <w:marRight w:val="0"/>
          <w:marTop w:val="0"/>
          <w:marBottom w:val="0"/>
          <w:divBdr>
            <w:top w:val="none" w:sz="0" w:space="0" w:color="auto"/>
            <w:left w:val="none" w:sz="0" w:space="0" w:color="auto"/>
            <w:bottom w:val="none" w:sz="0" w:space="0" w:color="auto"/>
            <w:right w:val="none" w:sz="0" w:space="0" w:color="auto"/>
          </w:divBdr>
          <w:divsChild>
            <w:div w:id="1918128987">
              <w:marLeft w:val="0"/>
              <w:marRight w:val="0"/>
              <w:marTop w:val="450"/>
              <w:marBottom w:val="450"/>
              <w:divBdr>
                <w:top w:val="none" w:sz="0" w:space="0" w:color="auto"/>
                <w:left w:val="none" w:sz="0" w:space="0" w:color="auto"/>
                <w:bottom w:val="none" w:sz="0" w:space="0" w:color="auto"/>
                <w:right w:val="none" w:sz="0" w:space="0" w:color="auto"/>
              </w:divBdr>
              <w:divsChild>
                <w:div w:id="554123512">
                  <w:marLeft w:val="0"/>
                  <w:marRight w:val="0"/>
                  <w:marTop w:val="0"/>
                  <w:marBottom w:val="0"/>
                  <w:divBdr>
                    <w:top w:val="none" w:sz="0" w:space="0" w:color="auto"/>
                    <w:left w:val="none" w:sz="0" w:space="0" w:color="auto"/>
                    <w:bottom w:val="none" w:sz="0" w:space="0" w:color="auto"/>
                    <w:right w:val="none" w:sz="0" w:space="0" w:color="auto"/>
                  </w:divBdr>
                  <w:divsChild>
                    <w:div w:id="35736519">
                      <w:marLeft w:val="0"/>
                      <w:marRight w:val="0"/>
                      <w:marTop w:val="0"/>
                      <w:marBottom w:val="0"/>
                      <w:divBdr>
                        <w:top w:val="none" w:sz="0" w:space="0" w:color="auto"/>
                        <w:left w:val="none" w:sz="0" w:space="0" w:color="auto"/>
                        <w:bottom w:val="none" w:sz="0" w:space="0" w:color="auto"/>
                        <w:right w:val="none" w:sz="0" w:space="0" w:color="auto"/>
                      </w:divBdr>
                      <w:divsChild>
                        <w:div w:id="1077093091">
                          <w:marLeft w:val="0"/>
                          <w:marRight w:val="0"/>
                          <w:marTop w:val="0"/>
                          <w:marBottom w:val="0"/>
                          <w:divBdr>
                            <w:top w:val="none" w:sz="0" w:space="0" w:color="auto"/>
                            <w:left w:val="none" w:sz="0" w:space="0" w:color="auto"/>
                            <w:bottom w:val="none" w:sz="0" w:space="0" w:color="auto"/>
                            <w:right w:val="none" w:sz="0" w:space="0" w:color="auto"/>
                          </w:divBdr>
                          <w:divsChild>
                            <w:div w:id="2094858628">
                              <w:marLeft w:val="0"/>
                              <w:marRight w:val="0"/>
                              <w:marTop w:val="0"/>
                              <w:marBottom w:val="0"/>
                              <w:divBdr>
                                <w:top w:val="none" w:sz="0" w:space="0" w:color="auto"/>
                                <w:left w:val="none" w:sz="0" w:space="0" w:color="auto"/>
                                <w:bottom w:val="none" w:sz="0" w:space="0" w:color="auto"/>
                                <w:right w:val="none" w:sz="0" w:space="0" w:color="auto"/>
                              </w:divBdr>
                              <w:divsChild>
                                <w:div w:id="134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55293">
              <w:marLeft w:val="0"/>
              <w:marRight w:val="0"/>
              <w:marTop w:val="450"/>
              <w:marBottom w:val="450"/>
              <w:divBdr>
                <w:top w:val="none" w:sz="0" w:space="0" w:color="auto"/>
                <w:left w:val="none" w:sz="0" w:space="0" w:color="auto"/>
                <w:bottom w:val="none" w:sz="0" w:space="0" w:color="auto"/>
                <w:right w:val="none" w:sz="0" w:space="0" w:color="auto"/>
              </w:divBdr>
              <w:divsChild>
                <w:div w:id="504250136">
                  <w:marLeft w:val="0"/>
                  <w:marRight w:val="0"/>
                  <w:marTop w:val="0"/>
                  <w:marBottom w:val="0"/>
                  <w:divBdr>
                    <w:top w:val="none" w:sz="0" w:space="0" w:color="auto"/>
                    <w:left w:val="none" w:sz="0" w:space="0" w:color="auto"/>
                    <w:bottom w:val="none" w:sz="0" w:space="0" w:color="auto"/>
                    <w:right w:val="none" w:sz="0" w:space="0" w:color="auto"/>
                  </w:divBdr>
                  <w:divsChild>
                    <w:div w:id="26607743">
                      <w:marLeft w:val="0"/>
                      <w:marRight w:val="0"/>
                      <w:marTop w:val="0"/>
                      <w:marBottom w:val="0"/>
                      <w:divBdr>
                        <w:top w:val="none" w:sz="0" w:space="0" w:color="auto"/>
                        <w:left w:val="none" w:sz="0" w:space="0" w:color="auto"/>
                        <w:bottom w:val="none" w:sz="0" w:space="0" w:color="auto"/>
                        <w:right w:val="none" w:sz="0" w:space="0" w:color="auto"/>
                      </w:divBdr>
                      <w:divsChild>
                        <w:div w:id="2422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6814">
          <w:marLeft w:val="0"/>
          <w:marRight w:val="0"/>
          <w:marTop w:val="0"/>
          <w:marBottom w:val="0"/>
          <w:divBdr>
            <w:top w:val="none" w:sz="0" w:space="0" w:color="auto"/>
            <w:left w:val="none" w:sz="0" w:space="0" w:color="auto"/>
            <w:bottom w:val="none" w:sz="0" w:space="0" w:color="auto"/>
            <w:right w:val="none" w:sz="0" w:space="0" w:color="auto"/>
          </w:divBdr>
          <w:divsChild>
            <w:div w:id="18959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1588">
      <w:bodyDiv w:val="1"/>
      <w:marLeft w:val="0"/>
      <w:marRight w:val="0"/>
      <w:marTop w:val="0"/>
      <w:marBottom w:val="0"/>
      <w:divBdr>
        <w:top w:val="none" w:sz="0" w:space="0" w:color="auto"/>
        <w:left w:val="none" w:sz="0" w:space="0" w:color="auto"/>
        <w:bottom w:val="none" w:sz="0" w:space="0" w:color="auto"/>
        <w:right w:val="none" w:sz="0" w:space="0" w:color="auto"/>
      </w:divBdr>
      <w:divsChild>
        <w:div w:id="311253894">
          <w:marLeft w:val="0"/>
          <w:marRight w:val="0"/>
          <w:marTop w:val="0"/>
          <w:marBottom w:val="300"/>
          <w:divBdr>
            <w:top w:val="none" w:sz="0" w:space="0" w:color="auto"/>
            <w:left w:val="none" w:sz="0" w:space="0" w:color="auto"/>
            <w:bottom w:val="single" w:sz="6" w:space="15" w:color="EEEEEE"/>
            <w:right w:val="none" w:sz="0" w:space="0" w:color="auto"/>
          </w:divBdr>
        </w:div>
        <w:div w:id="1670403491">
          <w:marLeft w:val="0"/>
          <w:marRight w:val="0"/>
          <w:marTop w:val="0"/>
          <w:marBottom w:val="0"/>
          <w:divBdr>
            <w:top w:val="none" w:sz="0" w:space="0" w:color="auto"/>
            <w:left w:val="none" w:sz="0" w:space="0" w:color="auto"/>
            <w:bottom w:val="none" w:sz="0" w:space="0" w:color="auto"/>
            <w:right w:val="none" w:sz="0" w:space="0" w:color="auto"/>
          </w:divBdr>
          <w:divsChild>
            <w:div w:id="1059279667">
              <w:marLeft w:val="0"/>
              <w:marRight w:val="0"/>
              <w:marTop w:val="0"/>
              <w:marBottom w:val="0"/>
              <w:divBdr>
                <w:top w:val="none" w:sz="0" w:space="0" w:color="auto"/>
                <w:left w:val="none" w:sz="0" w:space="0" w:color="auto"/>
                <w:bottom w:val="none" w:sz="0" w:space="0" w:color="auto"/>
                <w:right w:val="none" w:sz="0" w:space="0" w:color="auto"/>
              </w:divBdr>
              <w:divsChild>
                <w:div w:id="86124505">
                  <w:marLeft w:val="0"/>
                  <w:marRight w:val="0"/>
                  <w:marTop w:val="0"/>
                  <w:marBottom w:val="0"/>
                  <w:divBdr>
                    <w:top w:val="none" w:sz="0" w:space="0" w:color="auto"/>
                    <w:left w:val="none" w:sz="0" w:space="0" w:color="auto"/>
                    <w:bottom w:val="none" w:sz="0" w:space="0" w:color="auto"/>
                    <w:right w:val="none" w:sz="0" w:space="0" w:color="auto"/>
                  </w:divBdr>
                  <w:divsChild>
                    <w:div w:id="776749948">
                      <w:marLeft w:val="0"/>
                      <w:marRight w:val="0"/>
                      <w:marTop w:val="0"/>
                      <w:marBottom w:val="0"/>
                      <w:divBdr>
                        <w:top w:val="none" w:sz="0" w:space="0" w:color="auto"/>
                        <w:left w:val="none" w:sz="0" w:space="0" w:color="auto"/>
                        <w:bottom w:val="none" w:sz="0" w:space="0" w:color="auto"/>
                        <w:right w:val="none" w:sz="0" w:space="0" w:color="auto"/>
                      </w:divBdr>
                      <w:divsChild>
                        <w:div w:id="75638878">
                          <w:marLeft w:val="0"/>
                          <w:marRight w:val="0"/>
                          <w:marTop w:val="0"/>
                          <w:marBottom w:val="0"/>
                          <w:divBdr>
                            <w:top w:val="none" w:sz="0" w:space="0" w:color="auto"/>
                            <w:left w:val="none" w:sz="0" w:space="0" w:color="auto"/>
                            <w:bottom w:val="none" w:sz="0" w:space="0" w:color="auto"/>
                            <w:right w:val="none" w:sz="0" w:space="0" w:color="auto"/>
                          </w:divBdr>
                          <w:divsChild>
                            <w:div w:id="617300143">
                              <w:marLeft w:val="0"/>
                              <w:marRight w:val="0"/>
                              <w:marTop w:val="0"/>
                              <w:marBottom w:val="0"/>
                              <w:divBdr>
                                <w:top w:val="none" w:sz="0" w:space="0" w:color="auto"/>
                                <w:left w:val="none" w:sz="0" w:space="0" w:color="auto"/>
                                <w:bottom w:val="none" w:sz="0" w:space="0" w:color="auto"/>
                                <w:right w:val="none" w:sz="0" w:space="0" w:color="auto"/>
                              </w:divBdr>
                              <w:divsChild>
                                <w:div w:id="146630537">
                                  <w:marLeft w:val="0"/>
                                  <w:marRight w:val="0"/>
                                  <w:marTop w:val="0"/>
                                  <w:marBottom w:val="0"/>
                                  <w:divBdr>
                                    <w:top w:val="none" w:sz="0" w:space="0" w:color="auto"/>
                                    <w:left w:val="none" w:sz="0" w:space="0" w:color="auto"/>
                                    <w:bottom w:val="none" w:sz="0" w:space="0" w:color="auto"/>
                                    <w:right w:val="none" w:sz="0" w:space="0" w:color="auto"/>
                                  </w:divBdr>
                                  <w:divsChild>
                                    <w:div w:id="700980680">
                                      <w:marLeft w:val="0"/>
                                      <w:marRight w:val="0"/>
                                      <w:marTop w:val="0"/>
                                      <w:marBottom w:val="0"/>
                                      <w:divBdr>
                                        <w:top w:val="none" w:sz="0" w:space="0" w:color="auto"/>
                                        <w:left w:val="none" w:sz="0" w:space="0" w:color="auto"/>
                                        <w:bottom w:val="none" w:sz="0" w:space="0" w:color="auto"/>
                                        <w:right w:val="none" w:sz="0" w:space="0" w:color="auto"/>
                                      </w:divBdr>
                                      <w:divsChild>
                                        <w:div w:id="9080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 TargetMode="External"/><Relationship Id="rId13" Type="http://schemas.openxmlformats.org/officeDocument/2006/relationships/hyperlink" Target="https://www.programiz.com/python-programming/exception-handling" TargetMode="External"/><Relationship Id="rId18" Type="http://schemas.openxmlformats.org/officeDocument/2006/relationships/hyperlink" Target="https://www.programiz.com/python-programming/exceptions" TargetMode="External"/><Relationship Id="rId3" Type="http://schemas.openxmlformats.org/officeDocument/2006/relationships/settings" Target="settings.xml"/><Relationship Id="rId7" Type="http://schemas.openxmlformats.org/officeDocument/2006/relationships/hyperlink" Target="https://www.programiz.com/r-programming" TargetMode="External"/><Relationship Id="rId12" Type="http://schemas.openxmlformats.org/officeDocument/2006/relationships/hyperlink" Target="https://www.programiz.com/python-programming/quiz"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ogramiz.com/cpp-programming" TargetMode="External"/><Relationship Id="rId11" Type="http://schemas.openxmlformats.org/officeDocument/2006/relationships/hyperlink" Target="https://www.programiz.com/python-programming/methods" TargetMode="External"/><Relationship Id="rId5" Type="http://schemas.openxmlformats.org/officeDocument/2006/relationships/hyperlink" Target="https://www.programiz.com/c-programming" TargetMode="External"/><Relationship Id="rId15" Type="http://schemas.openxmlformats.org/officeDocument/2006/relationships/image" Target="media/image2.wmf"/><Relationship Id="rId10" Type="http://schemas.openxmlformats.org/officeDocument/2006/relationships/hyperlink" Target="https://www.programiz.com/python-programming/exampl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python-programming" TargetMode="External"/><Relationship Id="rId14"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1454</Words>
  <Characters>8289</Characters>
  <Application>Microsoft Office Word</Application>
  <DocSecurity>0</DocSecurity>
  <Lines>69</Lines>
  <Paragraphs>19</Paragraphs>
  <ScaleCrop>false</ScaleCrop>
  <Company/>
  <LinksUpToDate>false</LinksUpToDate>
  <CharactersWithSpaces>9724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dc:creator>
  <cp:lastModifiedBy>siv</cp:lastModifiedBy>
  <cp:revision>1</cp:revision>
  <dcterms:created xsi:type="dcterms:W3CDTF">2017-02-26T06:44:00Z</dcterms:created>
  <dcterms:modified xsi:type="dcterms:W3CDTF">2017-02-26T06:45:00Z</dcterms:modified>
</cp:coreProperties>
</file>