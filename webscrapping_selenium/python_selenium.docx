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DB6" w:rsidRPr="00BF7DB6" w:rsidRDefault="00BF7DB6" w:rsidP="00BF7DB6">
      <w:pPr>
        <w:spacing w:after="150" w:line="600" w:lineRule="atLeast"/>
        <w:outlineLvl w:val="2"/>
        <w:rPr>
          <w:rFonts w:ascii="inherit" w:eastAsia="Times New Roman" w:hAnsi="inherit" w:cs="Times New Roman"/>
          <w:b/>
          <w:bCs/>
          <w:color w:val="343434"/>
          <w:sz w:val="38"/>
          <w:szCs w:val="38"/>
        </w:rPr>
      </w:pPr>
      <w:r w:rsidRPr="00BF7DB6">
        <w:rPr>
          <w:rFonts w:ascii="inherit" w:eastAsia="Times New Roman" w:hAnsi="inherit" w:cs="Times New Roman"/>
          <w:b/>
          <w:bCs/>
          <w:color w:val="343434"/>
          <w:sz w:val="38"/>
          <w:szCs w:val="38"/>
        </w:rPr>
        <w:t>Create Test Scripts in Selenium with Python</w:t>
      </w:r>
    </w:p>
    <w:p w:rsidR="00BF7DB6" w:rsidRPr="00BF7DB6" w:rsidRDefault="00BF7DB6" w:rsidP="00BF7DB6">
      <w:pPr>
        <w:numPr>
          <w:ilvl w:val="0"/>
          <w:numId w:val="1"/>
        </w:numPr>
        <w:spacing w:after="0" w:line="360" w:lineRule="atLeast"/>
        <w:ind w:left="450"/>
        <w:rPr>
          <w:rFonts w:ascii="Droid Sans" w:eastAsia="Times New Roman" w:hAnsi="Droid Sans" w:cs="Times New Roman"/>
          <w:color w:val="343434"/>
          <w:sz w:val="26"/>
          <w:szCs w:val="26"/>
        </w:rPr>
      </w:pPr>
      <w:r w:rsidRPr="00BF7DB6">
        <w:rPr>
          <w:rFonts w:ascii="Droid Sans" w:eastAsia="Times New Roman" w:hAnsi="Droid Sans" w:cs="Times New Roman"/>
          <w:color w:val="343434"/>
          <w:sz w:val="26"/>
          <w:szCs w:val="26"/>
        </w:rPr>
        <w:t>In this example, we did automation for "Facebook login page" using the Firefox driver.</w:t>
      </w:r>
    </w:p>
    <w:p w:rsidR="00BF7DB6" w:rsidRPr="00BF7DB6" w:rsidRDefault="00BF7DB6" w:rsidP="00BF7DB6">
      <w:pPr>
        <w:spacing w:before="150" w:after="150" w:line="300" w:lineRule="atLeast"/>
        <w:outlineLvl w:val="3"/>
        <w:rPr>
          <w:rFonts w:ascii="inherit" w:eastAsia="Times New Roman" w:hAnsi="inherit" w:cs="Times New Roman"/>
          <w:b/>
          <w:bCs/>
          <w:color w:val="343434"/>
          <w:sz w:val="33"/>
          <w:szCs w:val="33"/>
        </w:rPr>
      </w:pPr>
      <w:r w:rsidRPr="00BF7DB6">
        <w:rPr>
          <w:rFonts w:ascii="inherit" w:eastAsia="Times New Roman" w:hAnsi="inherit" w:cs="Times New Roman"/>
          <w:b/>
          <w:bCs/>
          <w:color w:val="343434"/>
          <w:sz w:val="33"/>
          <w:szCs w:val="33"/>
        </w:rPr>
        <w:t>EXAMPLE 1</w:t>
      </w:r>
    </w:p>
    <w:p w:rsidR="00BF7DB6" w:rsidRPr="00BF7DB6" w:rsidRDefault="00BF7DB6" w:rsidP="00BF7D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F7DB6">
        <w:rPr>
          <w:rFonts w:ascii="Consolas" w:eastAsia="Times New Roman" w:hAnsi="Consolas" w:cs="Courier New"/>
          <w:color w:val="333333"/>
          <w:sz w:val="20"/>
          <w:szCs w:val="20"/>
        </w:rPr>
        <w:t>from selenium import webdriver</w:t>
      </w:r>
    </w:p>
    <w:p w:rsidR="00BF7DB6" w:rsidRPr="00BF7DB6" w:rsidRDefault="00BF7DB6" w:rsidP="00BF7D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F7DB6">
        <w:rPr>
          <w:rFonts w:ascii="Consolas" w:eastAsia="Times New Roman" w:hAnsi="Consolas" w:cs="Courier New"/>
          <w:color w:val="333333"/>
          <w:sz w:val="20"/>
          <w:szCs w:val="20"/>
        </w:rPr>
        <w:t>fromselenium.webdriver.common.keys import Keys</w:t>
      </w:r>
    </w:p>
    <w:p w:rsidR="00BF7DB6" w:rsidRPr="00BF7DB6" w:rsidRDefault="00BF7DB6" w:rsidP="00BF7D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F7DB6">
        <w:rPr>
          <w:rFonts w:ascii="Consolas" w:eastAsia="Times New Roman" w:hAnsi="Consolas" w:cs="Courier New"/>
          <w:color w:val="333333"/>
          <w:sz w:val="20"/>
          <w:szCs w:val="20"/>
        </w:rPr>
        <w:t xml:space="preserve"> user = ""</w:t>
      </w:r>
    </w:p>
    <w:p w:rsidR="00BF7DB6" w:rsidRPr="00BF7DB6" w:rsidRDefault="00BF7DB6" w:rsidP="00BF7D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F7DB6">
        <w:rPr>
          <w:rFonts w:ascii="Consolas" w:eastAsia="Times New Roman" w:hAnsi="Consolas" w:cs="Courier New"/>
          <w:color w:val="333333"/>
          <w:sz w:val="20"/>
          <w:szCs w:val="20"/>
        </w:rPr>
        <w:t>pwd = ""</w:t>
      </w:r>
    </w:p>
    <w:p w:rsidR="00BF7DB6" w:rsidRPr="00BF7DB6" w:rsidRDefault="00BF7DB6" w:rsidP="00BF7D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F7DB6">
        <w:rPr>
          <w:rFonts w:ascii="Consolas" w:eastAsia="Times New Roman" w:hAnsi="Consolas" w:cs="Courier New"/>
          <w:color w:val="333333"/>
          <w:sz w:val="20"/>
          <w:szCs w:val="20"/>
        </w:rPr>
        <w:t>driver = webdriver.Firefox()</w:t>
      </w:r>
    </w:p>
    <w:p w:rsidR="00BF7DB6" w:rsidRPr="00BF7DB6" w:rsidRDefault="00BF7DB6" w:rsidP="00BF7D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F7DB6">
        <w:rPr>
          <w:rFonts w:ascii="Consolas" w:eastAsia="Times New Roman" w:hAnsi="Consolas" w:cs="Courier New"/>
          <w:color w:val="333333"/>
          <w:sz w:val="20"/>
          <w:szCs w:val="20"/>
        </w:rPr>
        <w:t>driver.get("http://www.facebook.com")</w:t>
      </w:r>
    </w:p>
    <w:p w:rsidR="00BF7DB6" w:rsidRPr="00BF7DB6" w:rsidRDefault="00BF7DB6" w:rsidP="00BF7D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F7DB6">
        <w:rPr>
          <w:rFonts w:ascii="Consolas" w:eastAsia="Times New Roman" w:hAnsi="Consolas" w:cs="Courier New"/>
          <w:color w:val="333333"/>
          <w:sz w:val="20"/>
          <w:szCs w:val="20"/>
        </w:rPr>
        <w:t>assert "Facebook" in driver.title</w:t>
      </w:r>
    </w:p>
    <w:p w:rsidR="00BF7DB6" w:rsidRPr="00BF7DB6" w:rsidRDefault="00BF7DB6" w:rsidP="00BF7D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F7DB6">
        <w:rPr>
          <w:rFonts w:ascii="Consolas" w:eastAsia="Times New Roman" w:hAnsi="Consolas" w:cs="Courier New"/>
          <w:color w:val="333333"/>
          <w:sz w:val="20"/>
          <w:szCs w:val="20"/>
        </w:rPr>
        <w:t>elem = driver.find_element_by_id("email")</w:t>
      </w:r>
    </w:p>
    <w:p w:rsidR="00BF7DB6" w:rsidRPr="00BF7DB6" w:rsidRDefault="00BF7DB6" w:rsidP="00BF7D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F7DB6">
        <w:rPr>
          <w:rFonts w:ascii="Consolas" w:eastAsia="Times New Roman" w:hAnsi="Consolas" w:cs="Courier New"/>
          <w:color w:val="333333"/>
          <w:sz w:val="20"/>
          <w:szCs w:val="20"/>
        </w:rPr>
        <w:t>elem.send_keys(user)</w:t>
      </w:r>
    </w:p>
    <w:p w:rsidR="00BF7DB6" w:rsidRPr="00BF7DB6" w:rsidRDefault="00BF7DB6" w:rsidP="00BF7D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F7DB6">
        <w:rPr>
          <w:rFonts w:ascii="Consolas" w:eastAsia="Times New Roman" w:hAnsi="Consolas" w:cs="Courier New"/>
          <w:color w:val="333333"/>
          <w:sz w:val="20"/>
          <w:szCs w:val="20"/>
        </w:rPr>
        <w:t>elem = driver.find_element_by_id("pass")</w:t>
      </w:r>
    </w:p>
    <w:p w:rsidR="00BF7DB6" w:rsidRPr="00BF7DB6" w:rsidRDefault="00BF7DB6" w:rsidP="00BF7D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F7DB6">
        <w:rPr>
          <w:rFonts w:ascii="Consolas" w:eastAsia="Times New Roman" w:hAnsi="Consolas" w:cs="Courier New"/>
          <w:color w:val="333333"/>
          <w:sz w:val="20"/>
          <w:szCs w:val="20"/>
        </w:rPr>
        <w:t>elem.send_keys(pwd)</w:t>
      </w:r>
    </w:p>
    <w:p w:rsidR="00BF7DB6" w:rsidRPr="00BF7DB6" w:rsidRDefault="00BF7DB6" w:rsidP="00BF7D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F7DB6">
        <w:rPr>
          <w:rFonts w:ascii="Consolas" w:eastAsia="Times New Roman" w:hAnsi="Consolas" w:cs="Courier New"/>
          <w:color w:val="333333"/>
          <w:sz w:val="20"/>
          <w:szCs w:val="20"/>
        </w:rPr>
        <w:t>elem.send_keys(Keys.RETURN)</w:t>
      </w:r>
    </w:p>
    <w:p w:rsidR="00BF7DB6" w:rsidRPr="00BF7DB6" w:rsidRDefault="00BF7DB6" w:rsidP="00BF7D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F7DB6">
        <w:rPr>
          <w:rFonts w:ascii="Consolas" w:eastAsia="Times New Roman" w:hAnsi="Consolas" w:cs="Courier New"/>
          <w:color w:val="333333"/>
          <w:sz w:val="20"/>
          <w:szCs w:val="20"/>
        </w:rPr>
        <w:t>driver.close()</w:t>
      </w:r>
    </w:p>
    <w:p w:rsidR="00BF7DB6" w:rsidRPr="00BF7DB6" w:rsidRDefault="00BF7DB6" w:rsidP="00BF7DB6">
      <w:pPr>
        <w:spacing w:after="225" w:line="240" w:lineRule="auto"/>
        <w:rPr>
          <w:rFonts w:ascii="Droid Sans" w:eastAsia="Times New Roman" w:hAnsi="Droid Sans" w:cs="Times New Roman"/>
          <w:color w:val="343434"/>
          <w:sz w:val="26"/>
          <w:szCs w:val="26"/>
        </w:rPr>
      </w:pPr>
      <w:r w:rsidRPr="00BF7DB6">
        <w:rPr>
          <w:rFonts w:ascii="Droid Sans" w:eastAsia="Times New Roman" w:hAnsi="Droid Sans" w:cs="Times New Roman"/>
          <w:color w:val="343434"/>
          <w:sz w:val="26"/>
          <w:szCs w:val="26"/>
        </w:rPr>
        <w:t>Snapshot of the Code</w:t>
      </w:r>
    </w:p>
    <w:p w:rsidR="00BF7DB6" w:rsidRPr="00BF7DB6" w:rsidRDefault="00BF7DB6" w:rsidP="00BF7DB6">
      <w:pPr>
        <w:spacing w:after="225" w:line="240" w:lineRule="auto"/>
        <w:jc w:val="center"/>
        <w:rPr>
          <w:rFonts w:ascii="Droid Sans" w:eastAsia="Times New Roman" w:hAnsi="Droid Sans" w:cs="Times New Roman"/>
          <w:color w:val="343434"/>
          <w:sz w:val="26"/>
          <w:szCs w:val="26"/>
        </w:rPr>
      </w:pPr>
      <w:r>
        <w:rPr>
          <w:rFonts w:ascii="Droid Sans" w:eastAsia="Times New Roman" w:hAnsi="Droid Sans" w:cs="Times New Roman"/>
          <w:noProof/>
          <w:color w:val="70BDCD"/>
          <w:sz w:val="26"/>
          <w:szCs w:val="26"/>
        </w:rPr>
        <w:lastRenderedPageBreak/>
        <w:drawing>
          <wp:inline distT="0" distB="0" distL="0" distR="0">
            <wp:extent cx="6296025" cy="3276600"/>
            <wp:effectExtent l="19050" t="0" r="9525" b="0"/>
            <wp:docPr id="1" name="Picture 1" descr="Using Selenium with Pyth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ing Selenium with Python">
                      <a:hlinkClick r:id="rId5"/>
                    </pic:cNvPr>
                    <pic:cNvPicPr>
                      <a:picLocks noChangeAspect="1" noChangeArrowheads="1"/>
                    </pic:cNvPicPr>
                  </pic:nvPicPr>
                  <pic:blipFill>
                    <a:blip r:embed="rId6"/>
                    <a:srcRect/>
                    <a:stretch>
                      <a:fillRect/>
                    </a:stretch>
                  </pic:blipFill>
                  <pic:spPr bwMode="auto">
                    <a:xfrm>
                      <a:off x="0" y="0"/>
                      <a:ext cx="6296025" cy="3276600"/>
                    </a:xfrm>
                    <a:prstGeom prst="rect">
                      <a:avLst/>
                    </a:prstGeom>
                    <a:noFill/>
                    <a:ln w="9525">
                      <a:noFill/>
                      <a:miter lim="800000"/>
                      <a:headEnd/>
                      <a:tailEnd/>
                    </a:ln>
                  </pic:spPr>
                </pic:pic>
              </a:graphicData>
            </a:graphic>
          </wp:inline>
        </w:drawing>
      </w:r>
    </w:p>
    <w:p w:rsidR="00BF7DB6" w:rsidRPr="00BF7DB6" w:rsidRDefault="00BF7DB6" w:rsidP="00BF7DB6">
      <w:pPr>
        <w:spacing w:after="225" w:line="240" w:lineRule="auto"/>
        <w:rPr>
          <w:rFonts w:ascii="Droid Sans" w:eastAsia="Times New Roman" w:hAnsi="Droid Sans" w:cs="Times New Roman"/>
          <w:color w:val="343434"/>
          <w:sz w:val="26"/>
          <w:szCs w:val="26"/>
        </w:rPr>
      </w:pPr>
      <w:r w:rsidRPr="00BF7DB6">
        <w:rPr>
          <w:rFonts w:ascii="Droid Sans" w:eastAsia="Times New Roman" w:hAnsi="Droid Sans" w:cs="Times New Roman"/>
          <w:b/>
          <w:bCs/>
          <w:color w:val="343434"/>
          <w:sz w:val="26"/>
        </w:rPr>
        <w:t>Explanation of the code</w:t>
      </w:r>
    </w:p>
    <w:p w:rsidR="00BF7DB6" w:rsidRPr="00BF7DB6" w:rsidRDefault="00BF7DB6" w:rsidP="00BF7DB6">
      <w:pPr>
        <w:numPr>
          <w:ilvl w:val="0"/>
          <w:numId w:val="2"/>
        </w:numPr>
        <w:spacing w:after="0" w:line="360" w:lineRule="atLeast"/>
        <w:ind w:left="450"/>
        <w:rPr>
          <w:rFonts w:ascii="Droid Sans" w:eastAsia="Times New Roman" w:hAnsi="Droid Sans" w:cs="Times New Roman"/>
          <w:color w:val="343434"/>
          <w:sz w:val="26"/>
          <w:szCs w:val="26"/>
        </w:rPr>
      </w:pPr>
      <w:r w:rsidRPr="00BF7DB6">
        <w:rPr>
          <w:rFonts w:ascii="Droid Sans" w:eastAsia="Times New Roman" w:hAnsi="Droid Sans" w:cs="Times New Roman"/>
          <w:b/>
          <w:bCs/>
          <w:color w:val="343434"/>
          <w:sz w:val="26"/>
        </w:rPr>
        <w:t>Code line 1</w:t>
      </w:r>
      <w:r w:rsidRPr="00BF7DB6">
        <w:rPr>
          <w:rFonts w:ascii="Droid Sans" w:eastAsia="Times New Roman" w:hAnsi="Droid Sans" w:cs="Times New Roman"/>
          <w:color w:val="343434"/>
          <w:sz w:val="26"/>
          <w:szCs w:val="26"/>
        </w:rPr>
        <w:t>: From selenium module import webdriver</w:t>
      </w:r>
    </w:p>
    <w:p w:rsidR="00BF7DB6" w:rsidRPr="00BF7DB6" w:rsidRDefault="00BF7DB6" w:rsidP="00BF7DB6">
      <w:pPr>
        <w:numPr>
          <w:ilvl w:val="0"/>
          <w:numId w:val="2"/>
        </w:numPr>
        <w:spacing w:after="0" w:line="360" w:lineRule="atLeast"/>
        <w:ind w:left="450"/>
        <w:rPr>
          <w:rFonts w:ascii="Droid Sans" w:eastAsia="Times New Roman" w:hAnsi="Droid Sans" w:cs="Times New Roman"/>
          <w:color w:val="343434"/>
          <w:sz w:val="26"/>
          <w:szCs w:val="26"/>
        </w:rPr>
      </w:pPr>
      <w:r w:rsidRPr="00BF7DB6">
        <w:rPr>
          <w:rFonts w:ascii="Droid Sans" w:eastAsia="Times New Roman" w:hAnsi="Droid Sans" w:cs="Times New Roman"/>
          <w:b/>
          <w:bCs/>
          <w:color w:val="343434"/>
          <w:sz w:val="26"/>
        </w:rPr>
        <w:t>Code line 2</w:t>
      </w:r>
      <w:r w:rsidRPr="00BF7DB6">
        <w:rPr>
          <w:rFonts w:ascii="Droid Sans" w:eastAsia="Times New Roman" w:hAnsi="Droid Sans" w:cs="Times New Roman"/>
          <w:color w:val="343434"/>
          <w:sz w:val="26"/>
          <w:szCs w:val="26"/>
        </w:rPr>
        <w:t>: From selenium module import Keys</w:t>
      </w:r>
    </w:p>
    <w:p w:rsidR="00BF7DB6" w:rsidRPr="00BF7DB6" w:rsidRDefault="00BF7DB6" w:rsidP="00BF7DB6">
      <w:pPr>
        <w:numPr>
          <w:ilvl w:val="0"/>
          <w:numId w:val="2"/>
        </w:numPr>
        <w:spacing w:after="0" w:line="360" w:lineRule="atLeast"/>
        <w:ind w:left="450"/>
        <w:rPr>
          <w:rFonts w:ascii="Droid Sans" w:eastAsia="Times New Roman" w:hAnsi="Droid Sans" w:cs="Times New Roman"/>
          <w:color w:val="343434"/>
          <w:sz w:val="26"/>
          <w:szCs w:val="26"/>
        </w:rPr>
      </w:pPr>
      <w:r w:rsidRPr="00BF7DB6">
        <w:rPr>
          <w:rFonts w:ascii="Droid Sans" w:eastAsia="Times New Roman" w:hAnsi="Droid Sans" w:cs="Times New Roman"/>
          <w:b/>
          <w:bCs/>
          <w:color w:val="343434"/>
          <w:sz w:val="26"/>
        </w:rPr>
        <w:t>Code line 3</w:t>
      </w:r>
      <w:r w:rsidRPr="00BF7DB6">
        <w:rPr>
          <w:rFonts w:ascii="Droid Sans" w:eastAsia="Times New Roman" w:hAnsi="Droid Sans" w:cs="Times New Roman"/>
          <w:color w:val="343434"/>
          <w:sz w:val="26"/>
          <w:szCs w:val="26"/>
        </w:rPr>
        <w:t>: User is a blank variable which will be we used to store values of username.</w:t>
      </w:r>
    </w:p>
    <w:p w:rsidR="00BF7DB6" w:rsidRPr="00BF7DB6" w:rsidRDefault="00BF7DB6" w:rsidP="00BF7DB6">
      <w:pPr>
        <w:numPr>
          <w:ilvl w:val="0"/>
          <w:numId w:val="2"/>
        </w:numPr>
        <w:spacing w:after="0" w:line="360" w:lineRule="atLeast"/>
        <w:ind w:left="450"/>
        <w:rPr>
          <w:rFonts w:ascii="Droid Sans" w:eastAsia="Times New Roman" w:hAnsi="Droid Sans" w:cs="Times New Roman"/>
          <w:color w:val="343434"/>
          <w:sz w:val="26"/>
          <w:szCs w:val="26"/>
        </w:rPr>
      </w:pPr>
      <w:r w:rsidRPr="00BF7DB6">
        <w:rPr>
          <w:rFonts w:ascii="Droid Sans" w:eastAsia="Times New Roman" w:hAnsi="Droid Sans" w:cs="Times New Roman"/>
          <w:b/>
          <w:bCs/>
          <w:color w:val="343434"/>
          <w:sz w:val="26"/>
        </w:rPr>
        <w:t>Code line 4</w:t>
      </w:r>
      <w:r w:rsidRPr="00BF7DB6">
        <w:rPr>
          <w:rFonts w:ascii="Droid Sans" w:eastAsia="Times New Roman" w:hAnsi="Droid Sans" w:cs="Times New Roman"/>
          <w:color w:val="343434"/>
          <w:sz w:val="26"/>
          <w:szCs w:val="26"/>
        </w:rPr>
        <w:t>: pwd is also a blank (here it is empty, but the user can provide values in it) variable. This will be used to store values of the password.</w:t>
      </w:r>
    </w:p>
    <w:p w:rsidR="00BF7DB6" w:rsidRPr="00BF7DB6" w:rsidRDefault="00BF7DB6" w:rsidP="00BF7DB6">
      <w:pPr>
        <w:numPr>
          <w:ilvl w:val="0"/>
          <w:numId w:val="2"/>
        </w:numPr>
        <w:spacing w:after="0" w:line="360" w:lineRule="atLeast"/>
        <w:ind w:left="450"/>
        <w:rPr>
          <w:rFonts w:ascii="Droid Sans" w:eastAsia="Times New Roman" w:hAnsi="Droid Sans" w:cs="Times New Roman"/>
          <w:color w:val="343434"/>
          <w:sz w:val="26"/>
          <w:szCs w:val="26"/>
        </w:rPr>
      </w:pPr>
      <w:r w:rsidRPr="00BF7DB6">
        <w:rPr>
          <w:rFonts w:ascii="Droid Sans" w:eastAsia="Times New Roman" w:hAnsi="Droid Sans" w:cs="Times New Roman"/>
          <w:b/>
          <w:bCs/>
          <w:color w:val="343434"/>
          <w:sz w:val="26"/>
        </w:rPr>
        <w:t>Code line 5</w:t>
      </w:r>
      <w:r w:rsidRPr="00BF7DB6">
        <w:rPr>
          <w:rFonts w:ascii="Droid Sans" w:eastAsia="Times New Roman" w:hAnsi="Droid Sans" w:cs="Times New Roman"/>
          <w:color w:val="343434"/>
          <w:sz w:val="26"/>
          <w:szCs w:val="26"/>
        </w:rPr>
        <w:t>: In this line, we are initializing "FireFox" by making an object of it.</w:t>
      </w:r>
    </w:p>
    <w:p w:rsidR="00BF7DB6" w:rsidRPr="00BF7DB6" w:rsidRDefault="00BF7DB6" w:rsidP="00BF7DB6">
      <w:pPr>
        <w:numPr>
          <w:ilvl w:val="0"/>
          <w:numId w:val="2"/>
        </w:numPr>
        <w:spacing w:after="0" w:line="360" w:lineRule="atLeast"/>
        <w:ind w:left="450"/>
        <w:rPr>
          <w:rFonts w:ascii="Droid Sans" w:eastAsia="Times New Roman" w:hAnsi="Droid Sans" w:cs="Times New Roman"/>
          <w:color w:val="343434"/>
          <w:sz w:val="26"/>
          <w:szCs w:val="26"/>
        </w:rPr>
      </w:pPr>
      <w:r w:rsidRPr="00BF7DB6">
        <w:rPr>
          <w:rFonts w:ascii="Droid Sans" w:eastAsia="Times New Roman" w:hAnsi="Droid Sans" w:cs="Times New Roman"/>
          <w:b/>
          <w:bCs/>
          <w:color w:val="343434"/>
          <w:sz w:val="26"/>
        </w:rPr>
        <w:t>Code line 6</w:t>
      </w:r>
      <w:r w:rsidRPr="00BF7DB6">
        <w:rPr>
          <w:rFonts w:ascii="Droid Sans" w:eastAsia="Times New Roman" w:hAnsi="Droid Sans" w:cs="Times New Roman"/>
          <w:color w:val="343434"/>
          <w:sz w:val="26"/>
          <w:szCs w:val="26"/>
        </w:rPr>
        <w:t>: The "driver.get method" will explore to a page given by the URL.WebDriver will hold up until the page has completely been loaded (that is, the "onload" occasion has let go), before returning control to your test or script.</w:t>
      </w:r>
    </w:p>
    <w:p w:rsidR="00BF7DB6" w:rsidRPr="00BF7DB6" w:rsidRDefault="00BF7DB6" w:rsidP="00BF7DB6">
      <w:pPr>
        <w:numPr>
          <w:ilvl w:val="0"/>
          <w:numId w:val="2"/>
        </w:numPr>
        <w:spacing w:after="0" w:line="360" w:lineRule="atLeast"/>
        <w:ind w:left="450"/>
        <w:rPr>
          <w:rFonts w:ascii="Droid Sans" w:eastAsia="Times New Roman" w:hAnsi="Droid Sans" w:cs="Times New Roman"/>
          <w:color w:val="343434"/>
          <w:sz w:val="26"/>
          <w:szCs w:val="26"/>
        </w:rPr>
      </w:pPr>
      <w:r w:rsidRPr="00BF7DB6">
        <w:rPr>
          <w:rFonts w:ascii="Droid Sans" w:eastAsia="Times New Roman" w:hAnsi="Droid Sans" w:cs="Times New Roman"/>
          <w:b/>
          <w:bCs/>
          <w:color w:val="343434"/>
          <w:sz w:val="26"/>
        </w:rPr>
        <w:t>Code line 7</w:t>
      </w:r>
      <w:r w:rsidRPr="00BF7DB6">
        <w:rPr>
          <w:rFonts w:ascii="Droid Sans" w:eastAsia="Times New Roman" w:hAnsi="Droid Sans" w:cs="Times New Roman"/>
          <w:color w:val="343434"/>
          <w:sz w:val="26"/>
          <w:szCs w:val="26"/>
        </w:rPr>
        <w:t>: "Asserts" keyword is used to verify the conditions. In this line, we are confirming whether the title is correct or not. For that, we will compare the title with the string which is given.</w:t>
      </w:r>
    </w:p>
    <w:p w:rsidR="00BF7DB6" w:rsidRPr="00BF7DB6" w:rsidRDefault="00BF7DB6" w:rsidP="00BF7DB6">
      <w:pPr>
        <w:numPr>
          <w:ilvl w:val="0"/>
          <w:numId w:val="2"/>
        </w:numPr>
        <w:spacing w:after="0" w:line="360" w:lineRule="atLeast"/>
        <w:ind w:left="450"/>
        <w:rPr>
          <w:rFonts w:ascii="Droid Sans" w:eastAsia="Times New Roman" w:hAnsi="Droid Sans" w:cs="Times New Roman"/>
          <w:color w:val="343434"/>
          <w:sz w:val="26"/>
          <w:szCs w:val="26"/>
        </w:rPr>
      </w:pPr>
      <w:r w:rsidRPr="00BF7DB6">
        <w:rPr>
          <w:rFonts w:ascii="Droid Sans" w:eastAsia="Times New Roman" w:hAnsi="Droid Sans" w:cs="Times New Roman"/>
          <w:b/>
          <w:bCs/>
          <w:color w:val="343434"/>
          <w:sz w:val="26"/>
        </w:rPr>
        <w:t>Code line 8</w:t>
      </w:r>
      <w:r w:rsidRPr="00BF7DB6">
        <w:rPr>
          <w:rFonts w:ascii="Droid Sans" w:eastAsia="Times New Roman" w:hAnsi="Droid Sans" w:cs="Times New Roman"/>
          <w:color w:val="343434"/>
          <w:sz w:val="26"/>
          <w:szCs w:val="26"/>
        </w:rPr>
        <w:t>: In this line, we are finding the element of the textbox where the "email" has to be written.</w:t>
      </w:r>
    </w:p>
    <w:p w:rsidR="00BF7DB6" w:rsidRPr="00BF7DB6" w:rsidRDefault="00BF7DB6" w:rsidP="00BF7DB6">
      <w:pPr>
        <w:numPr>
          <w:ilvl w:val="0"/>
          <w:numId w:val="2"/>
        </w:numPr>
        <w:spacing w:after="0" w:line="360" w:lineRule="atLeast"/>
        <w:ind w:left="450"/>
        <w:rPr>
          <w:rFonts w:ascii="Droid Sans" w:eastAsia="Times New Roman" w:hAnsi="Droid Sans" w:cs="Times New Roman"/>
          <w:color w:val="343434"/>
          <w:sz w:val="26"/>
          <w:szCs w:val="26"/>
        </w:rPr>
      </w:pPr>
      <w:r w:rsidRPr="00BF7DB6">
        <w:rPr>
          <w:rFonts w:ascii="Droid Sans" w:eastAsia="Times New Roman" w:hAnsi="Droid Sans" w:cs="Times New Roman"/>
          <w:b/>
          <w:bCs/>
          <w:color w:val="343434"/>
          <w:sz w:val="26"/>
        </w:rPr>
        <w:t>Code line 9</w:t>
      </w:r>
      <w:r w:rsidRPr="00BF7DB6">
        <w:rPr>
          <w:rFonts w:ascii="Droid Sans" w:eastAsia="Times New Roman" w:hAnsi="Droid Sans" w:cs="Times New Roman"/>
          <w:color w:val="343434"/>
          <w:sz w:val="26"/>
          <w:szCs w:val="26"/>
        </w:rPr>
        <w:t>: Now we are sending the values to the email section</w:t>
      </w:r>
    </w:p>
    <w:p w:rsidR="00BF7DB6" w:rsidRPr="00BF7DB6" w:rsidRDefault="00BF7DB6" w:rsidP="00BF7DB6">
      <w:pPr>
        <w:numPr>
          <w:ilvl w:val="0"/>
          <w:numId w:val="2"/>
        </w:numPr>
        <w:spacing w:after="0" w:line="360" w:lineRule="atLeast"/>
        <w:ind w:left="450"/>
        <w:rPr>
          <w:rFonts w:ascii="Droid Sans" w:eastAsia="Times New Roman" w:hAnsi="Droid Sans" w:cs="Times New Roman"/>
          <w:color w:val="343434"/>
          <w:sz w:val="26"/>
          <w:szCs w:val="26"/>
        </w:rPr>
      </w:pPr>
      <w:r w:rsidRPr="00BF7DB6">
        <w:rPr>
          <w:rFonts w:ascii="Droid Sans" w:eastAsia="Times New Roman" w:hAnsi="Droid Sans" w:cs="Times New Roman"/>
          <w:b/>
          <w:bCs/>
          <w:color w:val="343434"/>
          <w:sz w:val="26"/>
        </w:rPr>
        <w:t>Code line 10</w:t>
      </w:r>
      <w:r w:rsidRPr="00BF7DB6">
        <w:rPr>
          <w:rFonts w:ascii="Droid Sans" w:eastAsia="Times New Roman" w:hAnsi="Droid Sans" w:cs="Times New Roman"/>
          <w:color w:val="343434"/>
          <w:sz w:val="26"/>
          <w:szCs w:val="26"/>
        </w:rPr>
        <w:t>: Same for the password</w:t>
      </w:r>
    </w:p>
    <w:p w:rsidR="00BF7DB6" w:rsidRPr="00BF7DB6" w:rsidRDefault="00BF7DB6" w:rsidP="00BF7DB6">
      <w:pPr>
        <w:numPr>
          <w:ilvl w:val="0"/>
          <w:numId w:val="2"/>
        </w:numPr>
        <w:spacing w:after="0" w:line="360" w:lineRule="atLeast"/>
        <w:ind w:left="450"/>
        <w:rPr>
          <w:rFonts w:ascii="Droid Sans" w:eastAsia="Times New Roman" w:hAnsi="Droid Sans" w:cs="Times New Roman"/>
          <w:color w:val="343434"/>
          <w:sz w:val="26"/>
          <w:szCs w:val="26"/>
        </w:rPr>
      </w:pPr>
      <w:r w:rsidRPr="00BF7DB6">
        <w:rPr>
          <w:rFonts w:ascii="Droid Sans" w:eastAsia="Times New Roman" w:hAnsi="Droid Sans" w:cs="Times New Roman"/>
          <w:b/>
          <w:bCs/>
          <w:color w:val="343434"/>
          <w:sz w:val="26"/>
        </w:rPr>
        <w:t>Code line 11</w:t>
      </w:r>
      <w:r w:rsidRPr="00BF7DB6">
        <w:rPr>
          <w:rFonts w:ascii="Droid Sans" w:eastAsia="Times New Roman" w:hAnsi="Droid Sans" w:cs="Times New Roman"/>
          <w:color w:val="343434"/>
          <w:sz w:val="26"/>
          <w:szCs w:val="26"/>
        </w:rPr>
        <w:t>: Sending values to the password section</w:t>
      </w:r>
    </w:p>
    <w:p w:rsidR="00BF7DB6" w:rsidRPr="00BF7DB6" w:rsidRDefault="00BF7DB6" w:rsidP="00BF7DB6">
      <w:pPr>
        <w:numPr>
          <w:ilvl w:val="0"/>
          <w:numId w:val="2"/>
        </w:numPr>
        <w:spacing w:after="0" w:line="360" w:lineRule="atLeast"/>
        <w:ind w:left="450"/>
        <w:rPr>
          <w:rFonts w:ascii="Droid Sans" w:eastAsia="Times New Roman" w:hAnsi="Droid Sans" w:cs="Times New Roman"/>
          <w:color w:val="343434"/>
          <w:sz w:val="26"/>
          <w:szCs w:val="26"/>
        </w:rPr>
      </w:pPr>
      <w:r w:rsidRPr="00BF7DB6">
        <w:rPr>
          <w:rFonts w:ascii="Droid Sans" w:eastAsia="Times New Roman" w:hAnsi="Droid Sans" w:cs="Times New Roman"/>
          <w:b/>
          <w:bCs/>
          <w:color w:val="343434"/>
          <w:sz w:val="26"/>
        </w:rPr>
        <w:lastRenderedPageBreak/>
        <w:t>Code line 12</w:t>
      </w:r>
      <w:r w:rsidRPr="00BF7DB6">
        <w:rPr>
          <w:rFonts w:ascii="Droid Sans" w:eastAsia="Times New Roman" w:hAnsi="Droid Sans" w:cs="Times New Roman"/>
          <w:color w:val="343434"/>
          <w:sz w:val="26"/>
          <w:szCs w:val="26"/>
        </w:rPr>
        <w:t>: Elem.send_keys(Keys.RETURN) is used to press enter after the values are inserted</w:t>
      </w:r>
    </w:p>
    <w:p w:rsidR="00BF7DB6" w:rsidRPr="00BF7DB6" w:rsidRDefault="00BF7DB6" w:rsidP="00BF7DB6">
      <w:pPr>
        <w:numPr>
          <w:ilvl w:val="0"/>
          <w:numId w:val="2"/>
        </w:numPr>
        <w:spacing w:after="0" w:line="360" w:lineRule="atLeast"/>
        <w:ind w:left="450"/>
        <w:rPr>
          <w:rFonts w:ascii="Droid Sans" w:eastAsia="Times New Roman" w:hAnsi="Droid Sans" w:cs="Times New Roman"/>
          <w:color w:val="343434"/>
          <w:sz w:val="26"/>
          <w:szCs w:val="26"/>
        </w:rPr>
      </w:pPr>
      <w:r w:rsidRPr="00BF7DB6">
        <w:rPr>
          <w:rFonts w:ascii="Droid Sans" w:eastAsia="Times New Roman" w:hAnsi="Droid Sans" w:cs="Times New Roman"/>
          <w:b/>
          <w:bCs/>
          <w:color w:val="343434"/>
          <w:sz w:val="26"/>
        </w:rPr>
        <w:t>Code line 13</w:t>
      </w:r>
      <w:r w:rsidRPr="00BF7DB6">
        <w:rPr>
          <w:rFonts w:ascii="Droid Sans" w:eastAsia="Times New Roman" w:hAnsi="Droid Sans" w:cs="Times New Roman"/>
          <w:color w:val="343434"/>
          <w:sz w:val="26"/>
          <w:szCs w:val="26"/>
        </w:rPr>
        <w:t>: Close</w:t>
      </w:r>
    </w:p>
    <w:p w:rsidR="00BF7DB6" w:rsidRPr="00BF7DB6" w:rsidRDefault="00BF7DB6" w:rsidP="00BF7DB6">
      <w:pPr>
        <w:spacing w:after="225" w:line="240" w:lineRule="auto"/>
        <w:rPr>
          <w:rFonts w:ascii="Droid Sans" w:eastAsia="Times New Roman" w:hAnsi="Droid Sans" w:cs="Times New Roman"/>
          <w:color w:val="343434"/>
          <w:sz w:val="26"/>
          <w:szCs w:val="26"/>
        </w:rPr>
      </w:pPr>
      <w:r w:rsidRPr="00BF7DB6">
        <w:rPr>
          <w:rFonts w:ascii="Droid Sans" w:eastAsia="Times New Roman" w:hAnsi="Droid Sans" w:cs="Times New Roman"/>
          <w:b/>
          <w:bCs/>
          <w:color w:val="343434"/>
          <w:sz w:val="26"/>
        </w:rPr>
        <w:t>OUTPUT</w:t>
      </w:r>
    </w:p>
    <w:p w:rsidR="00BF7DB6" w:rsidRPr="00BF7DB6" w:rsidRDefault="00BF7DB6" w:rsidP="00BF7DB6">
      <w:pPr>
        <w:spacing w:after="225" w:line="240" w:lineRule="auto"/>
        <w:rPr>
          <w:rFonts w:ascii="Droid Sans" w:eastAsia="Times New Roman" w:hAnsi="Droid Sans" w:cs="Times New Roman"/>
          <w:color w:val="343434"/>
          <w:sz w:val="26"/>
          <w:szCs w:val="26"/>
        </w:rPr>
      </w:pPr>
      <w:r w:rsidRPr="00BF7DB6">
        <w:rPr>
          <w:rFonts w:ascii="Droid Sans" w:eastAsia="Times New Roman" w:hAnsi="Droid Sans" w:cs="Times New Roman"/>
          <w:color w:val="343434"/>
          <w:sz w:val="26"/>
          <w:szCs w:val="26"/>
        </w:rPr>
        <w:t>The values of the username "guru99" and password entered.</w:t>
      </w:r>
    </w:p>
    <w:p w:rsidR="00BF7DB6" w:rsidRPr="00BF7DB6" w:rsidRDefault="00BF7DB6" w:rsidP="00BF7DB6">
      <w:pPr>
        <w:spacing w:after="225" w:line="240" w:lineRule="auto"/>
        <w:jc w:val="center"/>
        <w:rPr>
          <w:rFonts w:ascii="Droid Sans" w:eastAsia="Times New Roman" w:hAnsi="Droid Sans" w:cs="Times New Roman"/>
          <w:color w:val="343434"/>
          <w:sz w:val="26"/>
          <w:szCs w:val="26"/>
        </w:rPr>
      </w:pPr>
      <w:r>
        <w:rPr>
          <w:rFonts w:ascii="Droid Sans" w:eastAsia="Times New Roman" w:hAnsi="Droid Sans" w:cs="Times New Roman"/>
          <w:noProof/>
          <w:color w:val="70BDCD"/>
          <w:sz w:val="26"/>
          <w:szCs w:val="26"/>
        </w:rPr>
        <w:drawing>
          <wp:inline distT="0" distB="0" distL="0" distR="0">
            <wp:extent cx="9782175" cy="3228975"/>
            <wp:effectExtent l="19050" t="0" r="9525" b="0"/>
            <wp:docPr id="2" name="Picture 2" descr="Using Selenium with Pyth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ing Selenium with Python">
                      <a:hlinkClick r:id="rId7"/>
                    </pic:cNvPr>
                    <pic:cNvPicPr>
                      <a:picLocks noChangeAspect="1" noChangeArrowheads="1"/>
                    </pic:cNvPicPr>
                  </pic:nvPicPr>
                  <pic:blipFill>
                    <a:blip r:embed="rId8"/>
                    <a:srcRect/>
                    <a:stretch>
                      <a:fillRect/>
                    </a:stretch>
                  </pic:blipFill>
                  <pic:spPr bwMode="auto">
                    <a:xfrm>
                      <a:off x="0" y="0"/>
                      <a:ext cx="9782175" cy="3228975"/>
                    </a:xfrm>
                    <a:prstGeom prst="rect">
                      <a:avLst/>
                    </a:prstGeom>
                    <a:noFill/>
                    <a:ln w="9525">
                      <a:noFill/>
                      <a:miter lim="800000"/>
                      <a:headEnd/>
                      <a:tailEnd/>
                    </a:ln>
                  </pic:spPr>
                </pic:pic>
              </a:graphicData>
            </a:graphic>
          </wp:inline>
        </w:drawing>
      </w:r>
    </w:p>
    <w:p w:rsidR="00BF7DB6" w:rsidRPr="00BF7DB6" w:rsidRDefault="00BF7DB6" w:rsidP="00BF7DB6">
      <w:pPr>
        <w:spacing w:after="225" w:line="240" w:lineRule="auto"/>
        <w:rPr>
          <w:rFonts w:ascii="Droid Sans" w:eastAsia="Times New Roman" w:hAnsi="Droid Sans" w:cs="Times New Roman"/>
          <w:color w:val="343434"/>
          <w:sz w:val="26"/>
          <w:szCs w:val="26"/>
        </w:rPr>
      </w:pPr>
      <w:r w:rsidRPr="00BF7DB6">
        <w:rPr>
          <w:rFonts w:ascii="Droid Sans" w:eastAsia="Times New Roman" w:hAnsi="Droid Sans" w:cs="Times New Roman"/>
          <w:color w:val="343434"/>
          <w:sz w:val="26"/>
          <w:szCs w:val="26"/>
        </w:rPr>
        <w:t>The Facebook page will login with email and password. Page opened (see image below)</w:t>
      </w:r>
    </w:p>
    <w:p w:rsidR="00BF7DB6" w:rsidRPr="00BF7DB6" w:rsidRDefault="00BF7DB6" w:rsidP="00BF7DB6">
      <w:pPr>
        <w:spacing w:after="225" w:line="240" w:lineRule="auto"/>
        <w:jc w:val="center"/>
        <w:rPr>
          <w:rFonts w:ascii="Droid Sans" w:eastAsia="Times New Roman" w:hAnsi="Droid Sans" w:cs="Times New Roman"/>
          <w:color w:val="343434"/>
          <w:sz w:val="26"/>
          <w:szCs w:val="26"/>
        </w:rPr>
      </w:pPr>
      <w:r>
        <w:rPr>
          <w:rFonts w:ascii="Droid Sans" w:eastAsia="Times New Roman" w:hAnsi="Droid Sans" w:cs="Times New Roman"/>
          <w:noProof/>
          <w:color w:val="70BDCD"/>
          <w:sz w:val="26"/>
          <w:szCs w:val="26"/>
        </w:rPr>
        <w:lastRenderedPageBreak/>
        <w:drawing>
          <wp:inline distT="0" distB="0" distL="0" distR="0">
            <wp:extent cx="4752975" cy="4095750"/>
            <wp:effectExtent l="19050" t="0" r="9525" b="0"/>
            <wp:docPr id="3" name="Picture 3" descr="Using Selenium with Pyth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ing Selenium with Python">
                      <a:hlinkClick r:id="rId9"/>
                    </pic:cNvPr>
                    <pic:cNvPicPr>
                      <a:picLocks noChangeAspect="1" noChangeArrowheads="1"/>
                    </pic:cNvPicPr>
                  </pic:nvPicPr>
                  <pic:blipFill>
                    <a:blip r:embed="rId10"/>
                    <a:srcRect/>
                    <a:stretch>
                      <a:fillRect/>
                    </a:stretch>
                  </pic:blipFill>
                  <pic:spPr bwMode="auto">
                    <a:xfrm>
                      <a:off x="0" y="0"/>
                      <a:ext cx="4752975" cy="4095750"/>
                    </a:xfrm>
                    <a:prstGeom prst="rect">
                      <a:avLst/>
                    </a:prstGeom>
                    <a:noFill/>
                    <a:ln w="9525">
                      <a:noFill/>
                      <a:miter lim="800000"/>
                      <a:headEnd/>
                      <a:tailEnd/>
                    </a:ln>
                  </pic:spPr>
                </pic:pic>
              </a:graphicData>
            </a:graphic>
          </wp:inline>
        </w:drawing>
      </w:r>
    </w:p>
    <w:p w:rsidR="00BF7DB6" w:rsidRPr="00BF7DB6" w:rsidRDefault="00BF7DB6" w:rsidP="00BF7DB6">
      <w:pPr>
        <w:spacing w:before="150" w:after="150" w:line="300" w:lineRule="atLeast"/>
        <w:outlineLvl w:val="3"/>
        <w:rPr>
          <w:rFonts w:ascii="inherit" w:eastAsia="Times New Roman" w:hAnsi="inherit" w:cs="Times New Roman"/>
          <w:b/>
          <w:bCs/>
          <w:color w:val="343434"/>
          <w:sz w:val="33"/>
          <w:szCs w:val="33"/>
        </w:rPr>
      </w:pPr>
      <w:r w:rsidRPr="00BF7DB6">
        <w:rPr>
          <w:rFonts w:ascii="inherit" w:eastAsia="Times New Roman" w:hAnsi="inherit" w:cs="Times New Roman"/>
          <w:b/>
          <w:bCs/>
          <w:color w:val="343434"/>
          <w:sz w:val="33"/>
          <w:szCs w:val="33"/>
        </w:rPr>
        <w:t>EXAMPLE 2</w:t>
      </w:r>
    </w:p>
    <w:p w:rsidR="00BF7DB6" w:rsidRPr="00BF7DB6" w:rsidRDefault="00BF7DB6" w:rsidP="00BF7DB6">
      <w:pPr>
        <w:spacing w:after="225" w:line="240" w:lineRule="auto"/>
        <w:rPr>
          <w:rFonts w:ascii="Droid Sans" w:eastAsia="Times New Roman" w:hAnsi="Droid Sans" w:cs="Times New Roman"/>
          <w:color w:val="343434"/>
          <w:sz w:val="26"/>
          <w:szCs w:val="26"/>
        </w:rPr>
      </w:pPr>
      <w:r w:rsidRPr="00BF7DB6">
        <w:rPr>
          <w:rFonts w:ascii="Droid Sans" w:eastAsia="Times New Roman" w:hAnsi="Droid Sans" w:cs="Times New Roman"/>
          <w:color w:val="343434"/>
          <w:sz w:val="26"/>
          <w:szCs w:val="26"/>
        </w:rPr>
        <w:t>In this example,</w:t>
      </w:r>
    </w:p>
    <w:p w:rsidR="00BF7DB6" w:rsidRPr="00BF7DB6" w:rsidRDefault="00BF7DB6" w:rsidP="00BF7DB6">
      <w:pPr>
        <w:numPr>
          <w:ilvl w:val="0"/>
          <w:numId w:val="3"/>
        </w:numPr>
        <w:spacing w:after="0" w:line="360" w:lineRule="atLeast"/>
        <w:ind w:left="450"/>
        <w:rPr>
          <w:rFonts w:ascii="Droid Sans" w:eastAsia="Times New Roman" w:hAnsi="Droid Sans" w:cs="Times New Roman"/>
          <w:color w:val="343434"/>
          <w:sz w:val="26"/>
          <w:szCs w:val="26"/>
        </w:rPr>
      </w:pPr>
      <w:r w:rsidRPr="00BF7DB6">
        <w:rPr>
          <w:rFonts w:ascii="Droid Sans" w:eastAsia="Times New Roman" w:hAnsi="Droid Sans" w:cs="Times New Roman"/>
          <w:color w:val="343434"/>
          <w:sz w:val="26"/>
          <w:szCs w:val="26"/>
        </w:rPr>
        <w:t>We will open a login page.</w:t>
      </w:r>
    </w:p>
    <w:p w:rsidR="00BF7DB6" w:rsidRPr="00BF7DB6" w:rsidRDefault="00BF7DB6" w:rsidP="00BF7DB6">
      <w:pPr>
        <w:numPr>
          <w:ilvl w:val="0"/>
          <w:numId w:val="3"/>
        </w:numPr>
        <w:spacing w:after="0" w:line="360" w:lineRule="atLeast"/>
        <w:ind w:left="450"/>
        <w:rPr>
          <w:rFonts w:ascii="Droid Sans" w:eastAsia="Times New Roman" w:hAnsi="Droid Sans" w:cs="Times New Roman"/>
          <w:color w:val="343434"/>
          <w:sz w:val="26"/>
          <w:szCs w:val="26"/>
        </w:rPr>
      </w:pPr>
      <w:r w:rsidRPr="00BF7DB6">
        <w:rPr>
          <w:rFonts w:ascii="Droid Sans" w:eastAsia="Times New Roman" w:hAnsi="Droid Sans" w:cs="Times New Roman"/>
          <w:color w:val="343434"/>
          <w:sz w:val="26"/>
          <w:szCs w:val="26"/>
        </w:rPr>
        <w:t>Fill the required field"username" and "password".</w:t>
      </w:r>
    </w:p>
    <w:p w:rsidR="00BF7DB6" w:rsidRPr="00BF7DB6" w:rsidRDefault="00BF7DB6" w:rsidP="00BF7DB6">
      <w:pPr>
        <w:numPr>
          <w:ilvl w:val="0"/>
          <w:numId w:val="3"/>
        </w:numPr>
        <w:spacing w:after="0" w:line="360" w:lineRule="atLeast"/>
        <w:ind w:left="450"/>
        <w:rPr>
          <w:rFonts w:ascii="Droid Sans" w:eastAsia="Times New Roman" w:hAnsi="Droid Sans" w:cs="Times New Roman"/>
          <w:color w:val="343434"/>
          <w:sz w:val="26"/>
          <w:szCs w:val="26"/>
        </w:rPr>
      </w:pPr>
      <w:r w:rsidRPr="00BF7DB6">
        <w:rPr>
          <w:rFonts w:ascii="Droid Sans" w:eastAsia="Times New Roman" w:hAnsi="Droid Sans" w:cs="Times New Roman"/>
          <w:color w:val="343434"/>
          <w:sz w:val="26"/>
          <w:szCs w:val="26"/>
        </w:rPr>
        <w:t>Then validate if the login was successful or not.</w:t>
      </w:r>
    </w:p>
    <w:p w:rsidR="00BF7DB6" w:rsidRPr="00BF7DB6" w:rsidRDefault="00BF7DB6" w:rsidP="00BF7D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F7DB6">
        <w:rPr>
          <w:rFonts w:ascii="Consolas" w:eastAsia="Times New Roman" w:hAnsi="Consolas" w:cs="Courier New"/>
          <w:color w:val="333333"/>
          <w:sz w:val="20"/>
          <w:szCs w:val="20"/>
        </w:rPr>
        <w:t>from   selenium import webdriver</w:t>
      </w:r>
    </w:p>
    <w:p w:rsidR="00BF7DB6" w:rsidRPr="00BF7DB6" w:rsidRDefault="00BF7DB6" w:rsidP="00BF7D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F7DB6">
        <w:rPr>
          <w:rFonts w:ascii="Consolas" w:eastAsia="Times New Roman" w:hAnsi="Consolas" w:cs="Courier New"/>
          <w:color w:val="333333"/>
          <w:sz w:val="20"/>
          <w:szCs w:val="20"/>
        </w:rPr>
        <w:t>from   selenium.common.exceptions import TimeoutException</w:t>
      </w:r>
    </w:p>
    <w:p w:rsidR="00BF7DB6" w:rsidRPr="00BF7DB6" w:rsidRDefault="00BF7DB6" w:rsidP="00BF7D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F7DB6">
        <w:rPr>
          <w:rFonts w:ascii="Consolas" w:eastAsia="Times New Roman" w:hAnsi="Consolas" w:cs="Courier New"/>
          <w:color w:val="333333"/>
          <w:sz w:val="20"/>
          <w:szCs w:val="20"/>
        </w:rPr>
        <w:t xml:space="preserve">  </w:t>
      </w:r>
    </w:p>
    <w:p w:rsidR="00BF7DB6" w:rsidRPr="00BF7DB6" w:rsidRDefault="00BF7DB6" w:rsidP="00BF7D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F7DB6">
        <w:rPr>
          <w:rFonts w:ascii="Consolas" w:eastAsia="Times New Roman" w:hAnsi="Consolas" w:cs="Courier New"/>
          <w:color w:val="333333"/>
          <w:sz w:val="20"/>
          <w:szCs w:val="20"/>
        </w:rPr>
        <w:t>browser = webdriver.Firefox()</w:t>
      </w:r>
    </w:p>
    <w:p w:rsidR="00BF7DB6" w:rsidRPr="00BF7DB6" w:rsidRDefault="00BF7DB6" w:rsidP="00BF7D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F7DB6">
        <w:rPr>
          <w:rFonts w:ascii="Consolas" w:eastAsia="Times New Roman" w:hAnsi="Consolas" w:cs="Courier New"/>
          <w:color w:val="333333"/>
          <w:sz w:val="20"/>
          <w:szCs w:val="20"/>
        </w:rPr>
        <w:t>browser.get( www.facebook.com )</w:t>
      </w:r>
    </w:p>
    <w:p w:rsidR="00BF7DB6" w:rsidRPr="00BF7DB6" w:rsidRDefault="00BF7DB6" w:rsidP="00BF7D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F7DB6">
        <w:rPr>
          <w:rFonts w:ascii="Consolas" w:eastAsia="Times New Roman" w:hAnsi="Consolas" w:cs="Courier New"/>
          <w:color w:val="333333"/>
          <w:sz w:val="20"/>
          <w:szCs w:val="20"/>
        </w:rPr>
        <w:t xml:space="preserve">  </w:t>
      </w:r>
    </w:p>
    <w:p w:rsidR="00BF7DB6" w:rsidRPr="00BF7DB6" w:rsidRDefault="00BF7DB6" w:rsidP="00BF7D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F7DB6">
        <w:rPr>
          <w:rFonts w:ascii="Consolas" w:eastAsia="Times New Roman" w:hAnsi="Consolas" w:cs="Courier New"/>
          <w:color w:val="333333"/>
          <w:sz w:val="20"/>
          <w:szCs w:val="20"/>
        </w:rPr>
        <w:t>username = browser.find_element_by_id( "guru99" )</w:t>
      </w:r>
    </w:p>
    <w:p w:rsidR="00BF7DB6" w:rsidRPr="00BF7DB6" w:rsidRDefault="00BF7DB6" w:rsidP="00BF7D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F7DB6">
        <w:rPr>
          <w:rFonts w:ascii="Consolas" w:eastAsia="Times New Roman" w:hAnsi="Consolas" w:cs="Courier New"/>
          <w:color w:val="333333"/>
          <w:sz w:val="20"/>
          <w:szCs w:val="20"/>
        </w:rPr>
        <w:t>password = browser.find_element_by_id( "password@123" )</w:t>
      </w:r>
    </w:p>
    <w:p w:rsidR="00BF7DB6" w:rsidRPr="00BF7DB6" w:rsidRDefault="00BF7DB6" w:rsidP="00BF7D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F7DB6">
        <w:rPr>
          <w:rFonts w:ascii="Consolas" w:eastAsia="Times New Roman" w:hAnsi="Consolas" w:cs="Courier New"/>
          <w:color w:val="333333"/>
          <w:sz w:val="20"/>
          <w:szCs w:val="20"/>
        </w:rPr>
        <w:t>submit   = browser.find_element_by_id( "submit"   )</w:t>
      </w:r>
    </w:p>
    <w:p w:rsidR="00BF7DB6" w:rsidRPr="00BF7DB6" w:rsidRDefault="00BF7DB6" w:rsidP="00BF7D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F7DB6">
        <w:rPr>
          <w:rFonts w:ascii="Consolas" w:eastAsia="Times New Roman" w:hAnsi="Consolas" w:cs="Courier New"/>
          <w:color w:val="333333"/>
          <w:sz w:val="20"/>
          <w:szCs w:val="20"/>
        </w:rPr>
        <w:lastRenderedPageBreak/>
        <w:t xml:space="preserve">  </w:t>
      </w:r>
    </w:p>
    <w:p w:rsidR="00BF7DB6" w:rsidRPr="00BF7DB6" w:rsidRDefault="00BF7DB6" w:rsidP="00BF7D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F7DB6">
        <w:rPr>
          <w:rFonts w:ascii="Consolas" w:eastAsia="Times New Roman" w:hAnsi="Consolas" w:cs="Courier New"/>
          <w:color w:val="333333"/>
          <w:sz w:val="20"/>
          <w:szCs w:val="20"/>
        </w:rPr>
        <w:t>username.send_keys( "me" )</w:t>
      </w:r>
    </w:p>
    <w:p w:rsidR="00BF7DB6" w:rsidRPr="00BF7DB6" w:rsidRDefault="00BF7DB6" w:rsidP="00BF7D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F7DB6">
        <w:rPr>
          <w:rFonts w:ascii="Consolas" w:eastAsia="Times New Roman" w:hAnsi="Consolas" w:cs="Courier New"/>
          <w:color w:val="333333"/>
          <w:sz w:val="20"/>
          <w:szCs w:val="20"/>
        </w:rPr>
        <w:t>password.send_keys( "mykewlpass" )</w:t>
      </w:r>
    </w:p>
    <w:p w:rsidR="00BF7DB6" w:rsidRPr="00BF7DB6" w:rsidRDefault="00BF7DB6" w:rsidP="00BF7D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F7DB6">
        <w:rPr>
          <w:rFonts w:ascii="Consolas" w:eastAsia="Times New Roman" w:hAnsi="Consolas" w:cs="Courier New"/>
          <w:color w:val="333333"/>
          <w:sz w:val="20"/>
          <w:szCs w:val="20"/>
        </w:rPr>
        <w:t xml:space="preserve">  </w:t>
      </w:r>
    </w:p>
    <w:p w:rsidR="00BF7DB6" w:rsidRPr="00BF7DB6" w:rsidRDefault="00BF7DB6" w:rsidP="00BF7D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rsidR="00BF7DB6" w:rsidRPr="00BF7DB6" w:rsidRDefault="00BF7DB6" w:rsidP="00BF7D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F7DB6">
        <w:rPr>
          <w:rFonts w:ascii="Consolas" w:eastAsia="Times New Roman" w:hAnsi="Consolas" w:cs="Courier New"/>
          <w:color w:val="333333"/>
          <w:sz w:val="20"/>
          <w:szCs w:val="20"/>
        </w:rPr>
        <w:t>submit.click()</w:t>
      </w:r>
    </w:p>
    <w:p w:rsidR="00BF7DB6" w:rsidRPr="00BF7DB6" w:rsidRDefault="00BF7DB6" w:rsidP="00BF7D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F7DB6">
        <w:rPr>
          <w:rFonts w:ascii="Consolas" w:eastAsia="Times New Roman" w:hAnsi="Consolas" w:cs="Courier New"/>
          <w:color w:val="333333"/>
          <w:sz w:val="20"/>
          <w:szCs w:val="20"/>
        </w:rPr>
        <w:t xml:space="preserve">  </w:t>
      </w:r>
    </w:p>
    <w:p w:rsidR="00BF7DB6" w:rsidRPr="00BF7DB6" w:rsidRDefault="00BF7DB6" w:rsidP="00BF7D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rsidR="00BF7DB6" w:rsidRPr="00BF7DB6" w:rsidRDefault="00BF7DB6" w:rsidP="00BF7D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F7DB6">
        <w:rPr>
          <w:rFonts w:ascii="Consolas" w:eastAsia="Times New Roman" w:hAnsi="Consolas" w:cs="Courier New"/>
          <w:color w:val="333333"/>
          <w:sz w:val="20"/>
          <w:szCs w:val="20"/>
        </w:rPr>
        <w:t>wait = WebDriverWait( browser, 5 )</w:t>
      </w:r>
    </w:p>
    <w:p w:rsidR="00BF7DB6" w:rsidRPr="00BF7DB6" w:rsidRDefault="00BF7DB6" w:rsidP="00BF7D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F7DB6">
        <w:rPr>
          <w:rFonts w:ascii="Consolas" w:eastAsia="Times New Roman" w:hAnsi="Consolas" w:cs="Courier New"/>
          <w:color w:val="333333"/>
          <w:sz w:val="20"/>
          <w:szCs w:val="20"/>
        </w:rPr>
        <w:t xml:space="preserve">  </w:t>
      </w:r>
    </w:p>
    <w:p w:rsidR="00BF7DB6" w:rsidRPr="00BF7DB6" w:rsidRDefault="00BF7DB6" w:rsidP="00BF7D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F7DB6">
        <w:rPr>
          <w:rFonts w:ascii="Consolas" w:eastAsia="Times New Roman" w:hAnsi="Consolas" w:cs="Courier New"/>
          <w:color w:val="333333"/>
          <w:sz w:val="20"/>
          <w:szCs w:val="20"/>
        </w:rPr>
        <w:t>try:</w:t>
      </w:r>
    </w:p>
    <w:p w:rsidR="00BF7DB6" w:rsidRPr="00BF7DB6" w:rsidRDefault="00BF7DB6" w:rsidP="00BF7D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F7DB6">
        <w:rPr>
          <w:rFonts w:ascii="Consolas" w:eastAsia="Times New Roman" w:hAnsi="Consolas" w:cs="Courier New"/>
          <w:color w:val="333333"/>
          <w:sz w:val="20"/>
          <w:szCs w:val="20"/>
        </w:rPr>
        <w:t>page_loaded = wait.until_not(</w:t>
      </w:r>
    </w:p>
    <w:p w:rsidR="00BF7DB6" w:rsidRPr="00BF7DB6" w:rsidRDefault="00BF7DB6" w:rsidP="00BF7D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F7DB6">
        <w:rPr>
          <w:rFonts w:ascii="Consolas" w:eastAsia="Times New Roman" w:hAnsi="Consolas" w:cs="Courier New"/>
          <w:color w:val="333333"/>
          <w:sz w:val="20"/>
          <w:szCs w:val="20"/>
        </w:rPr>
        <w:t>lambda browser: browser.current_url == login_page</w:t>
      </w:r>
    </w:p>
    <w:p w:rsidR="00BF7DB6" w:rsidRPr="00BF7DB6" w:rsidRDefault="00BF7DB6" w:rsidP="00BF7D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F7DB6">
        <w:rPr>
          <w:rFonts w:ascii="Consolas" w:eastAsia="Times New Roman" w:hAnsi="Consolas" w:cs="Courier New"/>
          <w:color w:val="333333"/>
          <w:sz w:val="20"/>
          <w:szCs w:val="20"/>
        </w:rPr>
        <w:t>)</w:t>
      </w:r>
    </w:p>
    <w:p w:rsidR="00BF7DB6" w:rsidRPr="00BF7DB6" w:rsidRDefault="00BF7DB6" w:rsidP="00BF7D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F7DB6">
        <w:rPr>
          <w:rFonts w:ascii="Consolas" w:eastAsia="Times New Roman" w:hAnsi="Consolas" w:cs="Courier New"/>
          <w:color w:val="333333"/>
          <w:sz w:val="20"/>
          <w:szCs w:val="20"/>
        </w:rPr>
        <w:t>except TimeoutException:</w:t>
      </w:r>
    </w:p>
    <w:p w:rsidR="00BF7DB6" w:rsidRPr="00BF7DB6" w:rsidRDefault="00BF7DB6" w:rsidP="00BF7D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F7DB6">
        <w:rPr>
          <w:rFonts w:ascii="Consolas" w:eastAsia="Times New Roman" w:hAnsi="Consolas" w:cs="Courier New"/>
          <w:color w:val="333333"/>
          <w:sz w:val="20"/>
          <w:szCs w:val="20"/>
        </w:rPr>
        <w:t>self.fail( "Loading timeout expired" )</w:t>
      </w:r>
    </w:p>
    <w:p w:rsidR="00BF7DB6" w:rsidRPr="00BF7DB6" w:rsidRDefault="00BF7DB6" w:rsidP="00BF7D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F7DB6">
        <w:rPr>
          <w:rFonts w:ascii="Consolas" w:eastAsia="Times New Roman" w:hAnsi="Consolas" w:cs="Courier New"/>
          <w:color w:val="333333"/>
          <w:sz w:val="20"/>
          <w:szCs w:val="20"/>
        </w:rPr>
        <w:t xml:space="preserve">  </w:t>
      </w:r>
    </w:p>
    <w:p w:rsidR="00BF7DB6" w:rsidRPr="00BF7DB6" w:rsidRDefault="00BF7DB6" w:rsidP="00BF7D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F7DB6">
        <w:rPr>
          <w:rFonts w:ascii="Consolas" w:eastAsia="Times New Roman" w:hAnsi="Consolas" w:cs="Courier New"/>
          <w:color w:val="333333"/>
          <w:sz w:val="20"/>
          <w:szCs w:val="20"/>
        </w:rPr>
        <w:t>self.assertEqual(</w:t>
      </w:r>
    </w:p>
    <w:p w:rsidR="00BF7DB6" w:rsidRPr="00BF7DB6" w:rsidRDefault="00BF7DB6" w:rsidP="00BF7D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F7DB6">
        <w:rPr>
          <w:rFonts w:ascii="Consolas" w:eastAsia="Times New Roman" w:hAnsi="Consolas" w:cs="Courier New"/>
          <w:color w:val="333333"/>
          <w:sz w:val="20"/>
          <w:szCs w:val="20"/>
        </w:rPr>
        <w:t>browser.current_url,</w:t>
      </w:r>
    </w:p>
    <w:p w:rsidR="00BF7DB6" w:rsidRPr="00BF7DB6" w:rsidRDefault="00BF7DB6" w:rsidP="00BF7D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F7DB6">
        <w:rPr>
          <w:rFonts w:ascii="Consolas" w:eastAsia="Times New Roman" w:hAnsi="Consolas" w:cs="Courier New"/>
          <w:color w:val="333333"/>
          <w:sz w:val="20"/>
          <w:szCs w:val="20"/>
        </w:rPr>
        <w:t>correct_page,</w:t>
      </w:r>
    </w:p>
    <w:p w:rsidR="00BF7DB6" w:rsidRPr="00BF7DB6" w:rsidRDefault="00BF7DB6" w:rsidP="00BF7D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F7DB6">
        <w:rPr>
          <w:rFonts w:ascii="Consolas" w:eastAsia="Times New Roman" w:hAnsi="Consolas" w:cs="Courier New"/>
          <w:color w:val="333333"/>
          <w:sz w:val="20"/>
          <w:szCs w:val="20"/>
        </w:rPr>
        <w:t>msg = "Successful Login"</w:t>
      </w:r>
    </w:p>
    <w:p w:rsidR="00BF7DB6" w:rsidRPr="00BF7DB6" w:rsidRDefault="00BF7DB6" w:rsidP="00BF7D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F7DB6">
        <w:rPr>
          <w:rFonts w:ascii="Consolas" w:eastAsia="Times New Roman" w:hAnsi="Consolas" w:cs="Courier New"/>
          <w:color w:val="333333"/>
          <w:sz w:val="20"/>
          <w:szCs w:val="20"/>
        </w:rPr>
        <w:t>)</w:t>
      </w:r>
    </w:p>
    <w:p w:rsidR="00BF7DB6" w:rsidRPr="00BF7DB6" w:rsidRDefault="00BF7DB6" w:rsidP="00BF7DB6">
      <w:pPr>
        <w:spacing w:after="225" w:line="240" w:lineRule="auto"/>
        <w:rPr>
          <w:rFonts w:ascii="Droid Sans" w:eastAsia="Times New Roman" w:hAnsi="Droid Sans" w:cs="Times New Roman"/>
          <w:color w:val="343434"/>
          <w:sz w:val="26"/>
          <w:szCs w:val="26"/>
        </w:rPr>
      </w:pPr>
      <w:r w:rsidRPr="00BF7DB6">
        <w:rPr>
          <w:rFonts w:ascii="Droid Sans" w:eastAsia="Times New Roman" w:hAnsi="Droid Sans" w:cs="Times New Roman"/>
          <w:b/>
          <w:bCs/>
          <w:color w:val="343434"/>
          <w:sz w:val="26"/>
        </w:rPr>
        <w:t>Snapshot of the code</w:t>
      </w:r>
    </w:p>
    <w:p w:rsidR="00BF7DB6" w:rsidRPr="00BF7DB6" w:rsidRDefault="00BF7DB6" w:rsidP="00BF7DB6">
      <w:pPr>
        <w:spacing w:after="225" w:line="240" w:lineRule="auto"/>
        <w:jc w:val="center"/>
        <w:rPr>
          <w:rFonts w:ascii="Droid Sans" w:eastAsia="Times New Roman" w:hAnsi="Droid Sans" w:cs="Times New Roman"/>
          <w:color w:val="343434"/>
          <w:sz w:val="26"/>
          <w:szCs w:val="26"/>
        </w:rPr>
      </w:pPr>
      <w:r>
        <w:rPr>
          <w:rFonts w:ascii="Droid Sans" w:eastAsia="Times New Roman" w:hAnsi="Droid Sans" w:cs="Times New Roman"/>
          <w:noProof/>
          <w:color w:val="70BDCD"/>
          <w:sz w:val="26"/>
          <w:szCs w:val="26"/>
        </w:rPr>
        <w:lastRenderedPageBreak/>
        <w:drawing>
          <wp:inline distT="0" distB="0" distL="0" distR="0">
            <wp:extent cx="6267450" cy="5905500"/>
            <wp:effectExtent l="19050" t="0" r="0" b="0"/>
            <wp:docPr id="4" name="Picture 4" descr="Using Selenium with Pyth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ing Selenium with Python">
                      <a:hlinkClick r:id="rId11"/>
                    </pic:cNvPr>
                    <pic:cNvPicPr>
                      <a:picLocks noChangeAspect="1" noChangeArrowheads="1"/>
                    </pic:cNvPicPr>
                  </pic:nvPicPr>
                  <pic:blipFill>
                    <a:blip r:embed="rId12"/>
                    <a:srcRect/>
                    <a:stretch>
                      <a:fillRect/>
                    </a:stretch>
                  </pic:blipFill>
                  <pic:spPr bwMode="auto">
                    <a:xfrm>
                      <a:off x="0" y="0"/>
                      <a:ext cx="6267450" cy="5905500"/>
                    </a:xfrm>
                    <a:prstGeom prst="rect">
                      <a:avLst/>
                    </a:prstGeom>
                    <a:noFill/>
                    <a:ln w="9525">
                      <a:noFill/>
                      <a:miter lim="800000"/>
                      <a:headEnd/>
                      <a:tailEnd/>
                    </a:ln>
                  </pic:spPr>
                </pic:pic>
              </a:graphicData>
            </a:graphic>
          </wp:inline>
        </w:drawing>
      </w:r>
    </w:p>
    <w:p w:rsidR="00BF7DB6" w:rsidRPr="00BF7DB6" w:rsidRDefault="00BF7DB6" w:rsidP="00BF7DB6">
      <w:pPr>
        <w:spacing w:after="225" w:line="240" w:lineRule="auto"/>
        <w:rPr>
          <w:rFonts w:ascii="Droid Sans" w:eastAsia="Times New Roman" w:hAnsi="Droid Sans" w:cs="Times New Roman"/>
          <w:color w:val="343434"/>
          <w:sz w:val="26"/>
          <w:szCs w:val="26"/>
        </w:rPr>
      </w:pPr>
      <w:r w:rsidRPr="00BF7DB6">
        <w:rPr>
          <w:rFonts w:ascii="Droid Sans" w:eastAsia="Times New Roman" w:hAnsi="Droid Sans" w:cs="Times New Roman"/>
          <w:b/>
          <w:bCs/>
          <w:color w:val="343434"/>
          <w:sz w:val="26"/>
        </w:rPr>
        <w:t>Explanation of the code:</w:t>
      </w:r>
    </w:p>
    <w:p w:rsidR="00BF7DB6" w:rsidRPr="00BF7DB6" w:rsidRDefault="00BF7DB6" w:rsidP="00BF7DB6">
      <w:pPr>
        <w:numPr>
          <w:ilvl w:val="0"/>
          <w:numId w:val="4"/>
        </w:numPr>
        <w:spacing w:after="0" w:line="360" w:lineRule="atLeast"/>
        <w:ind w:left="450"/>
        <w:rPr>
          <w:rFonts w:ascii="Droid Sans" w:eastAsia="Times New Roman" w:hAnsi="Droid Sans" w:cs="Times New Roman"/>
          <w:color w:val="343434"/>
          <w:sz w:val="26"/>
          <w:szCs w:val="26"/>
        </w:rPr>
      </w:pPr>
      <w:r w:rsidRPr="00BF7DB6">
        <w:rPr>
          <w:rFonts w:ascii="Droid Sans" w:eastAsia="Times New Roman" w:hAnsi="Droid Sans" w:cs="Times New Roman"/>
          <w:b/>
          <w:bCs/>
          <w:color w:val="343434"/>
          <w:sz w:val="26"/>
        </w:rPr>
        <w:t>Code line 1-2</w:t>
      </w:r>
      <w:r w:rsidRPr="00BF7DB6">
        <w:rPr>
          <w:rFonts w:ascii="Droid Sans" w:eastAsia="Times New Roman" w:hAnsi="Droid Sans" w:cs="Times New Roman"/>
          <w:color w:val="343434"/>
          <w:sz w:val="26"/>
          <w:szCs w:val="26"/>
        </w:rPr>
        <w:t>: Import selenium package</w:t>
      </w:r>
    </w:p>
    <w:p w:rsidR="00BF7DB6" w:rsidRPr="00BF7DB6" w:rsidRDefault="00BF7DB6" w:rsidP="00BF7DB6">
      <w:pPr>
        <w:numPr>
          <w:ilvl w:val="0"/>
          <w:numId w:val="4"/>
        </w:numPr>
        <w:spacing w:after="0" w:line="360" w:lineRule="atLeast"/>
        <w:ind w:left="450"/>
        <w:rPr>
          <w:rFonts w:ascii="Droid Sans" w:eastAsia="Times New Roman" w:hAnsi="Droid Sans" w:cs="Times New Roman"/>
          <w:color w:val="343434"/>
          <w:sz w:val="26"/>
          <w:szCs w:val="26"/>
        </w:rPr>
      </w:pPr>
      <w:r w:rsidRPr="00BF7DB6">
        <w:rPr>
          <w:rFonts w:ascii="Droid Sans" w:eastAsia="Times New Roman" w:hAnsi="Droid Sans" w:cs="Times New Roman"/>
          <w:b/>
          <w:bCs/>
          <w:color w:val="343434"/>
          <w:sz w:val="26"/>
        </w:rPr>
        <w:t>Code line 4</w:t>
      </w:r>
      <w:r w:rsidRPr="00BF7DB6">
        <w:rPr>
          <w:rFonts w:ascii="Droid Sans" w:eastAsia="Times New Roman" w:hAnsi="Droid Sans" w:cs="Times New Roman"/>
          <w:color w:val="343434"/>
          <w:sz w:val="26"/>
          <w:szCs w:val="26"/>
        </w:rPr>
        <w:t>: Initialize Firefox by creating an object</w:t>
      </w:r>
    </w:p>
    <w:p w:rsidR="00BF7DB6" w:rsidRPr="00BF7DB6" w:rsidRDefault="00BF7DB6" w:rsidP="00BF7DB6">
      <w:pPr>
        <w:numPr>
          <w:ilvl w:val="0"/>
          <w:numId w:val="4"/>
        </w:numPr>
        <w:spacing w:after="0" w:line="360" w:lineRule="atLeast"/>
        <w:ind w:left="450"/>
        <w:rPr>
          <w:rFonts w:ascii="Droid Sans" w:eastAsia="Times New Roman" w:hAnsi="Droid Sans" w:cs="Times New Roman"/>
          <w:color w:val="343434"/>
          <w:sz w:val="26"/>
          <w:szCs w:val="26"/>
        </w:rPr>
      </w:pPr>
      <w:r w:rsidRPr="00BF7DB6">
        <w:rPr>
          <w:rFonts w:ascii="Droid Sans" w:eastAsia="Times New Roman" w:hAnsi="Droid Sans" w:cs="Times New Roman"/>
          <w:b/>
          <w:bCs/>
          <w:color w:val="343434"/>
          <w:sz w:val="26"/>
        </w:rPr>
        <w:t>Code line 5</w:t>
      </w:r>
      <w:r w:rsidRPr="00BF7DB6">
        <w:rPr>
          <w:rFonts w:ascii="Droid Sans" w:eastAsia="Times New Roman" w:hAnsi="Droid Sans" w:cs="Times New Roman"/>
          <w:color w:val="343434"/>
          <w:sz w:val="26"/>
          <w:szCs w:val="26"/>
        </w:rPr>
        <w:t>: Get login page (Facebook)</w:t>
      </w:r>
    </w:p>
    <w:p w:rsidR="00BF7DB6" w:rsidRPr="00BF7DB6" w:rsidRDefault="00BF7DB6" w:rsidP="00BF7DB6">
      <w:pPr>
        <w:numPr>
          <w:ilvl w:val="0"/>
          <w:numId w:val="4"/>
        </w:numPr>
        <w:spacing w:after="0" w:line="360" w:lineRule="atLeast"/>
        <w:ind w:left="450"/>
        <w:rPr>
          <w:rFonts w:ascii="Droid Sans" w:eastAsia="Times New Roman" w:hAnsi="Droid Sans" w:cs="Times New Roman"/>
          <w:color w:val="343434"/>
          <w:sz w:val="26"/>
          <w:szCs w:val="26"/>
        </w:rPr>
      </w:pPr>
      <w:r w:rsidRPr="00BF7DB6">
        <w:rPr>
          <w:rFonts w:ascii="Droid Sans" w:eastAsia="Times New Roman" w:hAnsi="Droid Sans" w:cs="Times New Roman"/>
          <w:b/>
          <w:bCs/>
          <w:color w:val="343434"/>
          <w:sz w:val="26"/>
        </w:rPr>
        <w:t>Code line 7-9</w:t>
      </w:r>
      <w:r w:rsidRPr="00BF7DB6">
        <w:rPr>
          <w:rFonts w:ascii="Droid Sans" w:eastAsia="Times New Roman" w:hAnsi="Droid Sans" w:cs="Times New Roman"/>
          <w:color w:val="343434"/>
          <w:sz w:val="26"/>
          <w:szCs w:val="26"/>
        </w:rPr>
        <w:t>: Fetch username, password input boxes and submit button.</w:t>
      </w:r>
    </w:p>
    <w:p w:rsidR="00BF7DB6" w:rsidRPr="00BF7DB6" w:rsidRDefault="00BF7DB6" w:rsidP="00BF7DB6">
      <w:pPr>
        <w:numPr>
          <w:ilvl w:val="0"/>
          <w:numId w:val="4"/>
        </w:numPr>
        <w:spacing w:after="0" w:line="360" w:lineRule="atLeast"/>
        <w:ind w:left="450"/>
        <w:rPr>
          <w:rFonts w:ascii="Droid Sans" w:eastAsia="Times New Roman" w:hAnsi="Droid Sans" w:cs="Times New Roman"/>
          <w:color w:val="343434"/>
          <w:sz w:val="26"/>
          <w:szCs w:val="26"/>
        </w:rPr>
      </w:pPr>
      <w:r w:rsidRPr="00BF7DB6">
        <w:rPr>
          <w:rFonts w:ascii="Droid Sans" w:eastAsia="Times New Roman" w:hAnsi="Droid Sans" w:cs="Times New Roman"/>
          <w:b/>
          <w:bCs/>
          <w:color w:val="343434"/>
          <w:sz w:val="26"/>
        </w:rPr>
        <w:t>Code line 11-12</w:t>
      </w:r>
      <w:r w:rsidRPr="00BF7DB6">
        <w:rPr>
          <w:rFonts w:ascii="Droid Sans" w:eastAsia="Times New Roman" w:hAnsi="Droid Sans" w:cs="Times New Roman"/>
          <w:color w:val="343434"/>
          <w:sz w:val="26"/>
          <w:szCs w:val="26"/>
        </w:rPr>
        <w:t>: Input text in username and password input boxes</w:t>
      </w:r>
    </w:p>
    <w:p w:rsidR="00BF7DB6" w:rsidRPr="00BF7DB6" w:rsidRDefault="00BF7DB6" w:rsidP="00BF7DB6">
      <w:pPr>
        <w:numPr>
          <w:ilvl w:val="0"/>
          <w:numId w:val="4"/>
        </w:numPr>
        <w:spacing w:after="0" w:line="360" w:lineRule="atLeast"/>
        <w:ind w:left="450"/>
        <w:rPr>
          <w:rFonts w:ascii="Droid Sans" w:eastAsia="Times New Roman" w:hAnsi="Droid Sans" w:cs="Times New Roman"/>
          <w:color w:val="343434"/>
          <w:sz w:val="26"/>
          <w:szCs w:val="26"/>
        </w:rPr>
      </w:pPr>
      <w:r w:rsidRPr="00BF7DB6">
        <w:rPr>
          <w:rFonts w:ascii="Droid Sans" w:eastAsia="Times New Roman" w:hAnsi="Droid Sans" w:cs="Times New Roman"/>
          <w:b/>
          <w:bCs/>
          <w:color w:val="343434"/>
          <w:sz w:val="26"/>
        </w:rPr>
        <w:t>Code line 15</w:t>
      </w:r>
      <w:r w:rsidRPr="00BF7DB6">
        <w:rPr>
          <w:rFonts w:ascii="Droid Sans" w:eastAsia="Times New Roman" w:hAnsi="Droid Sans" w:cs="Times New Roman"/>
          <w:color w:val="343434"/>
          <w:sz w:val="26"/>
          <w:szCs w:val="26"/>
        </w:rPr>
        <w:t>: Click on the "Submit" button</w:t>
      </w:r>
    </w:p>
    <w:p w:rsidR="00BF7DB6" w:rsidRPr="00BF7DB6" w:rsidRDefault="00BF7DB6" w:rsidP="00BF7DB6">
      <w:pPr>
        <w:numPr>
          <w:ilvl w:val="0"/>
          <w:numId w:val="4"/>
        </w:numPr>
        <w:spacing w:after="0" w:line="360" w:lineRule="atLeast"/>
        <w:ind w:left="450"/>
        <w:rPr>
          <w:rFonts w:ascii="Droid Sans" w:eastAsia="Times New Roman" w:hAnsi="Droid Sans" w:cs="Times New Roman"/>
          <w:color w:val="343434"/>
          <w:sz w:val="26"/>
          <w:szCs w:val="26"/>
        </w:rPr>
      </w:pPr>
      <w:r w:rsidRPr="00BF7DB6">
        <w:rPr>
          <w:rFonts w:ascii="Droid Sans" w:eastAsia="Times New Roman" w:hAnsi="Droid Sans" w:cs="Times New Roman"/>
          <w:b/>
          <w:bCs/>
          <w:color w:val="343434"/>
          <w:sz w:val="26"/>
        </w:rPr>
        <w:t>Code line 18</w:t>
      </w:r>
      <w:r w:rsidRPr="00BF7DB6">
        <w:rPr>
          <w:rFonts w:ascii="Droid Sans" w:eastAsia="Times New Roman" w:hAnsi="Droid Sans" w:cs="Times New Roman"/>
          <w:color w:val="343434"/>
          <w:sz w:val="26"/>
          <w:szCs w:val="26"/>
        </w:rPr>
        <w:t>: Create wait object with a timeout of 5 sec.</w:t>
      </w:r>
    </w:p>
    <w:p w:rsidR="00BF7DB6" w:rsidRPr="00BF7DB6" w:rsidRDefault="00BF7DB6" w:rsidP="00BF7DB6">
      <w:pPr>
        <w:numPr>
          <w:ilvl w:val="0"/>
          <w:numId w:val="4"/>
        </w:numPr>
        <w:spacing w:after="0" w:line="360" w:lineRule="atLeast"/>
        <w:ind w:left="450"/>
        <w:rPr>
          <w:rFonts w:ascii="Droid Sans" w:eastAsia="Times New Roman" w:hAnsi="Droid Sans" w:cs="Times New Roman"/>
          <w:color w:val="343434"/>
          <w:sz w:val="26"/>
          <w:szCs w:val="26"/>
        </w:rPr>
      </w:pPr>
      <w:r w:rsidRPr="00BF7DB6">
        <w:rPr>
          <w:rFonts w:ascii="Droid Sans" w:eastAsia="Times New Roman" w:hAnsi="Droid Sans" w:cs="Times New Roman"/>
          <w:b/>
          <w:bCs/>
          <w:color w:val="343434"/>
          <w:sz w:val="26"/>
        </w:rPr>
        <w:lastRenderedPageBreak/>
        <w:t>Code line 20 -30:</w:t>
      </w:r>
      <w:r w:rsidRPr="00BF7DB6">
        <w:rPr>
          <w:rFonts w:ascii="Droid Sans" w:eastAsia="Times New Roman" w:hAnsi="Droid Sans" w:cs="Times New Roman"/>
          <w:color w:val="343434"/>
          <w:sz w:val="26"/>
        </w:rPr>
        <w:t> </w:t>
      </w:r>
      <w:r w:rsidRPr="00BF7DB6">
        <w:rPr>
          <w:rFonts w:ascii="Droid Sans" w:eastAsia="Times New Roman" w:hAnsi="Droid Sans" w:cs="Times New Roman"/>
          <w:color w:val="343434"/>
          <w:sz w:val="26"/>
          <w:szCs w:val="26"/>
        </w:rPr>
        <w:t>Test that login was successful by checking if the URL in the browser changed. Assert that the URL is now the correct post-login page</w:t>
      </w:r>
    </w:p>
    <w:p w:rsidR="00BF7DB6" w:rsidRPr="00BF7DB6" w:rsidRDefault="00BF7DB6" w:rsidP="00BF7DB6">
      <w:pPr>
        <w:spacing w:after="225" w:line="360" w:lineRule="atLeast"/>
        <w:ind w:left="450"/>
        <w:rPr>
          <w:rFonts w:ascii="Droid Sans" w:eastAsia="Times New Roman" w:hAnsi="Droid Sans" w:cs="Times New Roman"/>
          <w:color w:val="343434"/>
          <w:sz w:val="26"/>
          <w:szCs w:val="26"/>
        </w:rPr>
      </w:pPr>
      <w:r w:rsidRPr="00BF7DB6">
        <w:rPr>
          <w:rFonts w:ascii="Droid Sans" w:eastAsia="Times New Roman" w:hAnsi="Droid Sans" w:cs="Times New Roman"/>
          <w:b/>
          <w:bCs/>
          <w:color w:val="343434"/>
          <w:sz w:val="26"/>
        </w:rPr>
        <w:t>Note</w:t>
      </w:r>
      <w:r w:rsidRPr="00BF7DB6">
        <w:rPr>
          <w:rFonts w:ascii="Droid Sans" w:eastAsia="Times New Roman" w:hAnsi="Droid Sans" w:cs="Times New Roman"/>
          <w:color w:val="343434"/>
          <w:sz w:val="26"/>
          <w:szCs w:val="26"/>
        </w:rPr>
        <w:t>: For the above scenarios there will be no output. Since no valid URL is used in the example.</w:t>
      </w:r>
    </w:p>
    <w:p w:rsidR="00BF7DB6" w:rsidRPr="00BF7DB6" w:rsidRDefault="00BF7DB6" w:rsidP="00BF7DB6">
      <w:pPr>
        <w:spacing w:after="225" w:line="240" w:lineRule="auto"/>
        <w:rPr>
          <w:rFonts w:ascii="Droid Sans" w:eastAsia="Times New Roman" w:hAnsi="Droid Sans" w:cs="Times New Roman"/>
          <w:color w:val="343434"/>
          <w:sz w:val="26"/>
          <w:szCs w:val="26"/>
        </w:rPr>
      </w:pPr>
      <w:r w:rsidRPr="00BF7DB6">
        <w:rPr>
          <w:rFonts w:ascii="Droid Sans" w:eastAsia="Times New Roman" w:hAnsi="Droid Sans" w:cs="Times New Roman"/>
          <w:b/>
          <w:bCs/>
          <w:color w:val="343434"/>
          <w:sz w:val="26"/>
        </w:rPr>
        <w:t>Summary</w:t>
      </w:r>
      <w:r w:rsidRPr="00BF7DB6">
        <w:rPr>
          <w:rFonts w:ascii="Droid Sans" w:eastAsia="Times New Roman" w:hAnsi="Droid Sans" w:cs="Times New Roman"/>
          <w:color w:val="343434"/>
          <w:sz w:val="26"/>
          <w:szCs w:val="26"/>
        </w:rPr>
        <w:t>:</w:t>
      </w:r>
    </w:p>
    <w:p w:rsidR="00BF7DB6" w:rsidRPr="00BF7DB6" w:rsidRDefault="00BF7DB6" w:rsidP="00BF7DB6">
      <w:pPr>
        <w:numPr>
          <w:ilvl w:val="0"/>
          <w:numId w:val="5"/>
        </w:numPr>
        <w:spacing w:after="0" w:line="360" w:lineRule="atLeast"/>
        <w:ind w:left="450"/>
        <w:rPr>
          <w:rFonts w:ascii="Droid Sans" w:eastAsia="Times New Roman" w:hAnsi="Droid Sans" w:cs="Times New Roman"/>
          <w:color w:val="343434"/>
          <w:sz w:val="26"/>
          <w:szCs w:val="26"/>
        </w:rPr>
      </w:pPr>
      <w:r w:rsidRPr="00BF7DB6">
        <w:rPr>
          <w:rFonts w:ascii="Droid Sans" w:eastAsia="Times New Roman" w:hAnsi="Droid Sans" w:cs="Times New Roman"/>
          <w:color w:val="343434"/>
          <w:sz w:val="26"/>
          <w:szCs w:val="26"/>
        </w:rPr>
        <w:t>Selenium is an open-source web-based automation tool.</w:t>
      </w:r>
    </w:p>
    <w:p w:rsidR="00BF7DB6" w:rsidRPr="00BF7DB6" w:rsidRDefault="00BF7DB6" w:rsidP="00BF7DB6">
      <w:pPr>
        <w:numPr>
          <w:ilvl w:val="0"/>
          <w:numId w:val="5"/>
        </w:numPr>
        <w:spacing w:after="0" w:line="360" w:lineRule="atLeast"/>
        <w:ind w:left="450"/>
        <w:rPr>
          <w:rFonts w:ascii="Droid Sans" w:eastAsia="Times New Roman" w:hAnsi="Droid Sans" w:cs="Times New Roman"/>
          <w:color w:val="343434"/>
          <w:sz w:val="26"/>
          <w:szCs w:val="26"/>
        </w:rPr>
      </w:pPr>
      <w:r w:rsidRPr="00BF7DB6">
        <w:rPr>
          <w:rFonts w:ascii="Droid Sans" w:eastAsia="Times New Roman" w:hAnsi="Droid Sans" w:cs="Times New Roman"/>
          <w:color w:val="343434"/>
          <w:sz w:val="26"/>
          <w:szCs w:val="26"/>
        </w:rPr>
        <w:t>Python language is used with Selenium for testing. It has far less verbose and easy to use than any other programming language</w:t>
      </w:r>
    </w:p>
    <w:p w:rsidR="00BF7DB6" w:rsidRPr="00BF7DB6" w:rsidRDefault="00BF7DB6" w:rsidP="00BF7DB6">
      <w:pPr>
        <w:numPr>
          <w:ilvl w:val="0"/>
          <w:numId w:val="5"/>
        </w:numPr>
        <w:spacing w:after="0" w:line="360" w:lineRule="atLeast"/>
        <w:ind w:left="450"/>
        <w:rPr>
          <w:rFonts w:ascii="Droid Sans" w:eastAsia="Times New Roman" w:hAnsi="Droid Sans" w:cs="Times New Roman"/>
          <w:color w:val="343434"/>
          <w:sz w:val="26"/>
          <w:szCs w:val="26"/>
        </w:rPr>
      </w:pPr>
      <w:r w:rsidRPr="00BF7DB6">
        <w:rPr>
          <w:rFonts w:ascii="Droid Sans" w:eastAsia="Times New Roman" w:hAnsi="Droid Sans" w:cs="Times New Roman"/>
          <w:color w:val="343434"/>
          <w:sz w:val="26"/>
          <w:szCs w:val="26"/>
        </w:rPr>
        <w:t>The Python APIs empower you to connect with the browser through Selenium</w:t>
      </w:r>
    </w:p>
    <w:p w:rsidR="00BF7DB6" w:rsidRPr="00BF7DB6" w:rsidRDefault="00BF7DB6" w:rsidP="00BF7DB6">
      <w:pPr>
        <w:numPr>
          <w:ilvl w:val="0"/>
          <w:numId w:val="5"/>
        </w:numPr>
        <w:spacing w:after="0" w:line="360" w:lineRule="atLeast"/>
        <w:ind w:left="450"/>
        <w:rPr>
          <w:rFonts w:ascii="Droid Sans" w:eastAsia="Times New Roman" w:hAnsi="Droid Sans" w:cs="Times New Roman"/>
          <w:color w:val="343434"/>
          <w:sz w:val="26"/>
          <w:szCs w:val="26"/>
        </w:rPr>
      </w:pPr>
      <w:r w:rsidRPr="00BF7DB6">
        <w:rPr>
          <w:rFonts w:ascii="Droid Sans" w:eastAsia="Times New Roman" w:hAnsi="Droid Sans" w:cs="Times New Roman"/>
          <w:color w:val="343434"/>
          <w:sz w:val="26"/>
          <w:szCs w:val="26"/>
        </w:rPr>
        <w:t>Selenium can send the standard Python commands to different browsers, despite variation in their browser's design.</w:t>
      </w:r>
    </w:p>
    <w:p w:rsidR="00BF7DB6" w:rsidRPr="00BF7DB6" w:rsidRDefault="00BF7DB6" w:rsidP="00BF7DB6">
      <w:pPr>
        <w:spacing w:after="225" w:line="240" w:lineRule="auto"/>
        <w:rPr>
          <w:rFonts w:ascii="Droid Sans" w:eastAsia="Times New Roman" w:hAnsi="Droid Sans" w:cs="Times New Roman"/>
          <w:color w:val="343434"/>
          <w:sz w:val="26"/>
          <w:szCs w:val="26"/>
        </w:rPr>
      </w:pPr>
      <w:r w:rsidRPr="00BF7DB6">
        <w:rPr>
          <w:rFonts w:ascii="Droid Sans" w:eastAsia="Times New Roman" w:hAnsi="Droid Sans" w:cs="Times New Roman"/>
          <w:color w:val="343434"/>
          <w:sz w:val="26"/>
          <w:szCs w:val="26"/>
        </w:rPr>
        <w:t> </w:t>
      </w:r>
    </w:p>
    <w:p w:rsidR="00BF7DB6" w:rsidRPr="00BF7DB6" w:rsidRDefault="00BF7DB6" w:rsidP="00BF7DB6">
      <w:pPr>
        <w:numPr>
          <w:ilvl w:val="0"/>
          <w:numId w:val="6"/>
        </w:numPr>
        <w:spacing w:after="0" w:line="360" w:lineRule="atLeast"/>
        <w:ind w:left="225" w:right="225"/>
        <w:jc w:val="center"/>
        <w:rPr>
          <w:rFonts w:ascii="Droid Sans" w:eastAsia="Times New Roman" w:hAnsi="Droid Sans" w:cs="Times New Roman"/>
          <w:color w:val="343434"/>
          <w:sz w:val="26"/>
          <w:szCs w:val="26"/>
        </w:rPr>
      </w:pPr>
      <w:hyperlink r:id="rId13" w:history="1">
        <w:r w:rsidRPr="00BF7DB6">
          <w:rPr>
            <w:rFonts w:ascii="Droid Sans" w:eastAsia="Times New Roman" w:hAnsi="Droid Sans" w:cs="Times New Roman"/>
            <w:b/>
            <w:bCs/>
            <w:color w:val="FFFFFF"/>
            <w:sz w:val="24"/>
            <w:szCs w:val="24"/>
          </w:rPr>
          <w:t> </w:t>
        </w:r>
        <w:r w:rsidRPr="00BF7DB6">
          <w:rPr>
            <w:rFonts w:ascii="Droid Sans" w:eastAsia="Times New Roman" w:hAnsi="Droid Sans" w:cs="Times New Roman"/>
            <w:b/>
            <w:bCs/>
            <w:color w:val="FFFFFF"/>
            <w:sz w:val="24"/>
            <w:szCs w:val="24"/>
            <w:u w:val="single"/>
          </w:rPr>
          <w:t>Prev</w:t>
        </w:r>
      </w:hyperlink>
    </w:p>
    <w:p w:rsidR="00BF7DB6" w:rsidRPr="00BF7DB6" w:rsidRDefault="00BF7DB6" w:rsidP="00BF7DB6">
      <w:pPr>
        <w:numPr>
          <w:ilvl w:val="0"/>
          <w:numId w:val="6"/>
        </w:numPr>
        <w:spacing w:line="360" w:lineRule="atLeast"/>
        <w:ind w:left="225" w:right="225"/>
        <w:jc w:val="center"/>
        <w:rPr>
          <w:rFonts w:ascii="Droid Sans" w:eastAsia="Times New Roman" w:hAnsi="Droid Sans" w:cs="Times New Roman"/>
          <w:color w:val="343434"/>
          <w:sz w:val="26"/>
          <w:szCs w:val="26"/>
        </w:rPr>
      </w:pPr>
      <w:hyperlink r:id="rId14" w:history="1">
        <w:r w:rsidRPr="00BF7DB6">
          <w:rPr>
            <w:rFonts w:ascii="Droid Sans" w:eastAsia="Times New Roman" w:hAnsi="Droid Sans" w:cs="Times New Roman"/>
            <w:b/>
            <w:bCs/>
            <w:color w:val="FFFFFF"/>
            <w:sz w:val="24"/>
            <w:szCs w:val="24"/>
            <w:u w:val="single"/>
          </w:rPr>
          <w:t>Next</w:t>
        </w:r>
      </w:hyperlink>
    </w:p>
    <w:p w:rsidR="00BF7DB6" w:rsidRPr="00BF7DB6" w:rsidRDefault="00BF7DB6" w:rsidP="00BF7DB6">
      <w:pPr>
        <w:spacing w:after="0" w:line="240" w:lineRule="auto"/>
        <w:rPr>
          <w:rFonts w:ascii="Droid Sans" w:eastAsia="Times New Roman" w:hAnsi="Droid Sans" w:cs="Times New Roman"/>
          <w:color w:val="343434"/>
          <w:sz w:val="26"/>
          <w:szCs w:val="26"/>
        </w:rPr>
      </w:pPr>
      <w:r w:rsidRPr="00BF7DB6">
        <w:rPr>
          <w:rFonts w:ascii="Droid Sans" w:eastAsia="Times New Roman" w:hAnsi="Droid Sans" w:cs="Times New Roman"/>
          <w:b/>
          <w:bCs/>
          <w:caps/>
          <w:color w:val="343434"/>
          <w:sz w:val="26"/>
        </w:rPr>
        <w:t>YOU MIGHT LIKE:</w:t>
      </w:r>
    </w:p>
    <w:p w:rsidR="00BF7DB6" w:rsidRPr="00BF7DB6" w:rsidRDefault="00BF7DB6" w:rsidP="00BF7DB6">
      <w:pPr>
        <w:pBdr>
          <w:bottom w:val="single" w:sz="6" w:space="2" w:color="DDDDDD"/>
        </w:pBdr>
        <w:spacing w:before="100" w:beforeAutospacing="1" w:after="100" w:afterAutospacing="1" w:line="240" w:lineRule="auto"/>
        <w:outlineLvl w:val="5"/>
        <w:rPr>
          <w:rFonts w:ascii="inherit" w:eastAsia="Times New Roman" w:hAnsi="inherit" w:cs="Times New Roman"/>
          <w:b/>
          <w:bCs/>
          <w:caps/>
          <w:color w:val="666666"/>
          <w:sz w:val="15"/>
          <w:szCs w:val="15"/>
        </w:rPr>
      </w:pPr>
      <w:r w:rsidRPr="00BF7DB6">
        <w:rPr>
          <w:rFonts w:ascii="inherit" w:eastAsia="Times New Roman" w:hAnsi="inherit" w:cs="Times New Roman"/>
          <w:b/>
          <w:bCs/>
          <w:caps/>
          <w:color w:val="666666"/>
          <w:sz w:val="15"/>
          <w:szCs w:val="15"/>
        </w:rPr>
        <w:t>C#</w:t>
      </w:r>
    </w:p>
    <w:p w:rsidR="00BF7DB6" w:rsidRPr="00BF7DB6" w:rsidRDefault="00BF7DB6" w:rsidP="00BF7DB6">
      <w:pPr>
        <w:spacing w:after="75" w:line="240" w:lineRule="auto"/>
        <w:rPr>
          <w:rFonts w:ascii="Droid Sans" w:eastAsia="Times New Roman" w:hAnsi="Droid Sans" w:cs="Times New Roman"/>
          <w:color w:val="343434"/>
          <w:sz w:val="26"/>
          <w:szCs w:val="26"/>
        </w:rPr>
      </w:pPr>
      <w:r>
        <w:rPr>
          <w:rFonts w:ascii="Droid Sans" w:eastAsia="Times New Roman" w:hAnsi="Droid Sans" w:cs="Times New Roman"/>
          <w:noProof/>
          <w:color w:val="70BDCD"/>
          <w:sz w:val="26"/>
          <w:szCs w:val="26"/>
        </w:rPr>
        <w:drawing>
          <wp:inline distT="0" distB="0" distL="0" distR="0">
            <wp:extent cx="952500" cy="952500"/>
            <wp:effectExtent l="19050" t="0" r="0" b="0"/>
            <wp:docPr id="5" name="Picture 5" descr="http://cdn.guru99.com/images/relateditemsxtd/fc108c6f5700e9e1b7e0c675f0bb618d.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guru99.com/images/relateditemsxtd/fc108c6f5700e9e1b7e0c675f0bb618d.png">
                      <a:hlinkClick r:id="rId15"/>
                    </pic:cNvPr>
                    <pic:cNvPicPr>
                      <a:picLocks noChangeAspect="1" noChangeArrowheads="1"/>
                    </pic:cNvPicPr>
                  </pic:nvPicPr>
                  <pic:blipFill>
                    <a:blip r:embed="rId16"/>
                    <a:srcRect/>
                    <a:stretch>
                      <a:fillRect/>
                    </a:stretch>
                  </pic:blipFill>
                  <pic:spPr bwMode="auto">
                    <a:xfrm>
                      <a:off x="0" y="0"/>
                      <a:ext cx="952500" cy="952500"/>
                    </a:xfrm>
                    <a:prstGeom prst="rect">
                      <a:avLst/>
                    </a:prstGeom>
                    <a:noFill/>
                    <a:ln w="9525">
                      <a:noFill/>
                      <a:miter lim="800000"/>
                      <a:headEnd/>
                      <a:tailEnd/>
                    </a:ln>
                  </pic:spPr>
                </pic:pic>
              </a:graphicData>
            </a:graphic>
          </wp:inline>
        </w:drawing>
      </w:r>
    </w:p>
    <w:p w:rsidR="00BF7DB6" w:rsidRPr="00BF7DB6" w:rsidRDefault="00BF7DB6" w:rsidP="00BF7DB6">
      <w:pPr>
        <w:spacing w:after="0" w:line="240" w:lineRule="auto"/>
        <w:rPr>
          <w:rFonts w:ascii="Times New Roman" w:eastAsia="Times New Roman" w:hAnsi="Times New Roman" w:cs="Times New Roman"/>
          <w:color w:val="70BDCD"/>
          <w:sz w:val="24"/>
          <w:szCs w:val="24"/>
        </w:rPr>
      </w:pPr>
      <w:r w:rsidRPr="00BF7DB6">
        <w:rPr>
          <w:rFonts w:ascii="Droid Sans" w:eastAsia="Times New Roman" w:hAnsi="Droid Sans" w:cs="Times New Roman"/>
          <w:color w:val="343434"/>
          <w:sz w:val="26"/>
          <w:szCs w:val="26"/>
        </w:rPr>
        <w:fldChar w:fldCharType="begin"/>
      </w:r>
      <w:r w:rsidRPr="00BF7DB6">
        <w:rPr>
          <w:rFonts w:ascii="Droid Sans" w:eastAsia="Times New Roman" w:hAnsi="Droid Sans" w:cs="Times New Roman"/>
          <w:color w:val="343434"/>
          <w:sz w:val="26"/>
          <w:szCs w:val="26"/>
        </w:rPr>
        <w:instrText xml:space="preserve"> HYPERLINK "http://www.guru99.com/c-fundamentals-arrays-enumeration.html" </w:instrText>
      </w:r>
      <w:r w:rsidRPr="00BF7DB6">
        <w:rPr>
          <w:rFonts w:ascii="Droid Sans" w:eastAsia="Times New Roman" w:hAnsi="Droid Sans" w:cs="Times New Roman"/>
          <w:color w:val="343434"/>
          <w:sz w:val="26"/>
          <w:szCs w:val="26"/>
        </w:rPr>
        <w:fldChar w:fldCharType="separate"/>
      </w:r>
    </w:p>
    <w:p w:rsidR="00BF7DB6" w:rsidRPr="00BF7DB6" w:rsidRDefault="00BF7DB6" w:rsidP="00BF7DB6">
      <w:pPr>
        <w:spacing w:before="100" w:beforeAutospacing="1" w:after="100" w:afterAutospacing="1" w:line="240" w:lineRule="auto"/>
        <w:outlineLvl w:val="4"/>
        <w:rPr>
          <w:rFonts w:ascii="inherit" w:eastAsia="Times New Roman" w:hAnsi="inherit" w:cs="Times New Roman"/>
          <w:b/>
          <w:bCs/>
          <w:sz w:val="20"/>
          <w:szCs w:val="20"/>
        </w:rPr>
      </w:pPr>
      <w:r w:rsidRPr="00BF7DB6">
        <w:rPr>
          <w:rFonts w:ascii="inherit" w:eastAsia="Times New Roman" w:hAnsi="inherit" w:cs="Times New Roman"/>
          <w:b/>
          <w:bCs/>
          <w:color w:val="70BDCD"/>
          <w:sz w:val="20"/>
          <w:szCs w:val="20"/>
        </w:rPr>
        <w:t>C# Fundamentals - Data Type, Arrays, Variables and Operators &amp; Enumeration</w:t>
      </w:r>
    </w:p>
    <w:p w:rsidR="00BF7DB6" w:rsidRPr="00BF7DB6" w:rsidRDefault="00BF7DB6" w:rsidP="00BF7DB6">
      <w:pPr>
        <w:spacing w:after="0" w:line="240" w:lineRule="auto"/>
        <w:rPr>
          <w:rFonts w:ascii="Droid Sans" w:eastAsia="Times New Roman" w:hAnsi="Droid Sans" w:cs="Times New Roman"/>
          <w:color w:val="343434"/>
          <w:sz w:val="26"/>
          <w:szCs w:val="26"/>
        </w:rPr>
      </w:pPr>
      <w:r w:rsidRPr="00BF7DB6">
        <w:rPr>
          <w:rFonts w:ascii="Droid Sans" w:eastAsia="Times New Roman" w:hAnsi="Droid Sans" w:cs="Times New Roman"/>
          <w:color w:val="343434"/>
          <w:sz w:val="26"/>
          <w:szCs w:val="26"/>
        </w:rPr>
        <w:fldChar w:fldCharType="end"/>
      </w:r>
    </w:p>
    <w:p w:rsidR="00BF7DB6" w:rsidRPr="00BF7DB6" w:rsidRDefault="00BF7DB6" w:rsidP="00BF7DB6">
      <w:pPr>
        <w:pBdr>
          <w:bottom w:val="single" w:sz="6" w:space="2" w:color="DDDDDD"/>
        </w:pBdr>
        <w:spacing w:before="100" w:beforeAutospacing="1" w:after="100" w:afterAutospacing="1" w:line="240" w:lineRule="auto"/>
        <w:outlineLvl w:val="5"/>
        <w:rPr>
          <w:rFonts w:ascii="inherit" w:eastAsia="Times New Roman" w:hAnsi="inherit" w:cs="Times New Roman"/>
          <w:b/>
          <w:bCs/>
          <w:caps/>
          <w:color w:val="666666"/>
          <w:sz w:val="15"/>
          <w:szCs w:val="15"/>
        </w:rPr>
      </w:pPr>
      <w:r w:rsidRPr="00BF7DB6">
        <w:rPr>
          <w:rFonts w:ascii="inherit" w:eastAsia="Times New Roman" w:hAnsi="inherit" w:cs="Times New Roman"/>
          <w:b/>
          <w:bCs/>
          <w:caps/>
          <w:color w:val="666666"/>
          <w:sz w:val="15"/>
          <w:szCs w:val="15"/>
        </w:rPr>
        <w:t>HP ALM</w:t>
      </w:r>
    </w:p>
    <w:p w:rsidR="00BF7DB6" w:rsidRPr="00BF7DB6" w:rsidRDefault="00BF7DB6" w:rsidP="00BF7DB6">
      <w:pPr>
        <w:spacing w:after="75" w:line="240" w:lineRule="auto"/>
        <w:rPr>
          <w:rFonts w:ascii="Droid Sans" w:eastAsia="Times New Roman" w:hAnsi="Droid Sans" w:cs="Times New Roman"/>
          <w:color w:val="343434"/>
          <w:sz w:val="26"/>
          <w:szCs w:val="26"/>
        </w:rPr>
      </w:pPr>
      <w:r>
        <w:rPr>
          <w:rFonts w:ascii="Droid Sans" w:eastAsia="Times New Roman" w:hAnsi="Droid Sans" w:cs="Times New Roman"/>
          <w:noProof/>
          <w:color w:val="70BDCD"/>
          <w:sz w:val="26"/>
          <w:szCs w:val="26"/>
        </w:rPr>
        <w:drawing>
          <wp:inline distT="0" distB="0" distL="0" distR="0">
            <wp:extent cx="952500" cy="952500"/>
            <wp:effectExtent l="19050" t="0" r="0" b="0"/>
            <wp:docPr id="6" name="Picture 6" descr="http://cdn.guru99.com/images/relateditemsxtd/c5009ab833230c58e380b60f8dc2814f.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dn.guru99.com/images/relateditemsxtd/c5009ab833230c58e380b60f8dc2814f.png">
                      <a:hlinkClick r:id="rId17"/>
                    </pic:cNvPr>
                    <pic:cNvPicPr>
                      <a:picLocks noChangeAspect="1" noChangeArrowheads="1"/>
                    </pic:cNvPicPr>
                  </pic:nvPicPr>
                  <pic:blipFill>
                    <a:blip r:embed="rId18"/>
                    <a:srcRect/>
                    <a:stretch>
                      <a:fillRect/>
                    </a:stretch>
                  </pic:blipFill>
                  <pic:spPr bwMode="auto">
                    <a:xfrm>
                      <a:off x="0" y="0"/>
                      <a:ext cx="952500" cy="952500"/>
                    </a:xfrm>
                    <a:prstGeom prst="rect">
                      <a:avLst/>
                    </a:prstGeom>
                    <a:noFill/>
                    <a:ln w="9525">
                      <a:noFill/>
                      <a:miter lim="800000"/>
                      <a:headEnd/>
                      <a:tailEnd/>
                    </a:ln>
                  </pic:spPr>
                </pic:pic>
              </a:graphicData>
            </a:graphic>
          </wp:inline>
        </w:drawing>
      </w:r>
    </w:p>
    <w:p w:rsidR="00BF7DB6" w:rsidRPr="00BF7DB6" w:rsidRDefault="00BF7DB6" w:rsidP="00BF7DB6">
      <w:pPr>
        <w:spacing w:after="0" w:line="240" w:lineRule="auto"/>
        <w:rPr>
          <w:rFonts w:ascii="Times New Roman" w:eastAsia="Times New Roman" w:hAnsi="Times New Roman" w:cs="Times New Roman"/>
          <w:color w:val="70BDCD"/>
          <w:sz w:val="24"/>
          <w:szCs w:val="24"/>
        </w:rPr>
      </w:pPr>
      <w:r w:rsidRPr="00BF7DB6">
        <w:rPr>
          <w:rFonts w:ascii="Droid Sans" w:eastAsia="Times New Roman" w:hAnsi="Droid Sans" w:cs="Times New Roman"/>
          <w:color w:val="343434"/>
          <w:sz w:val="26"/>
          <w:szCs w:val="26"/>
        </w:rPr>
        <w:fldChar w:fldCharType="begin"/>
      </w:r>
      <w:r w:rsidRPr="00BF7DB6">
        <w:rPr>
          <w:rFonts w:ascii="Droid Sans" w:eastAsia="Times New Roman" w:hAnsi="Droid Sans" w:cs="Times New Roman"/>
          <w:color w:val="343434"/>
          <w:sz w:val="26"/>
          <w:szCs w:val="26"/>
        </w:rPr>
        <w:instrText xml:space="preserve"> HYPERLINK "http://www.guru99.com/hp-alm-create-domain-project-user.html" </w:instrText>
      </w:r>
      <w:r w:rsidRPr="00BF7DB6">
        <w:rPr>
          <w:rFonts w:ascii="Droid Sans" w:eastAsia="Times New Roman" w:hAnsi="Droid Sans" w:cs="Times New Roman"/>
          <w:color w:val="343434"/>
          <w:sz w:val="26"/>
          <w:szCs w:val="26"/>
        </w:rPr>
        <w:fldChar w:fldCharType="separate"/>
      </w:r>
    </w:p>
    <w:p w:rsidR="00BF7DB6" w:rsidRPr="00BF7DB6" w:rsidRDefault="00BF7DB6" w:rsidP="00BF7DB6">
      <w:pPr>
        <w:spacing w:before="100" w:beforeAutospacing="1" w:after="100" w:afterAutospacing="1" w:line="240" w:lineRule="auto"/>
        <w:outlineLvl w:val="4"/>
        <w:rPr>
          <w:rFonts w:ascii="inherit" w:eastAsia="Times New Roman" w:hAnsi="inherit" w:cs="Times New Roman"/>
          <w:b/>
          <w:bCs/>
          <w:sz w:val="20"/>
          <w:szCs w:val="20"/>
        </w:rPr>
      </w:pPr>
      <w:r w:rsidRPr="00BF7DB6">
        <w:rPr>
          <w:rFonts w:ascii="inherit" w:eastAsia="Times New Roman" w:hAnsi="inherit" w:cs="Times New Roman"/>
          <w:b/>
          <w:bCs/>
          <w:color w:val="70BDCD"/>
          <w:sz w:val="20"/>
          <w:szCs w:val="20"/>
        </w:rPr>
        <w:lastRenderedPageBreak/>
        <w:t>Create a Domain, Project, User in HP ALM</w:t>
      </w:r>
    </w:p>
    <w:p w:rsidR="00BF7DB6" w:rsidRPr="00BF7DB6" w:rsidRDefault="00BF7DB6" w:rsidP="00BF7DB6">
      <w:pPr>
        <w:spacing w:after="0" w:line="240" w:lineRule="auto"/>
        <w:rPr>
          <w:rFonts w:ascii="Droid Sans" w:eastAsia="Times New Roman" w:hAnsi="Droid Sans" w:cs="Times New Roman"/>
          <w:color w:val="343434"/>
          <w:sz w:val="26"/>
          <w:szCs w:val="26"/>
        </w:rPr>
      </w:pPr>
      <w:r w:rsidRPr="00BF7DB6">
        <w:rPr>
          <w:rFonts w:ascii="Droid Sans" w:eastAsia="Times New Roman" w:hAnsi="Droid Sans" w:cs="Times New Roman"/>
          <w:color w:val="343434"/>
          <w:sz w:val="26"/>
          <w:szCs w:val="26"/>
        </w:rPr>
        <w:fldChar w:fldCharType="end"/>
      </w:r>
    </w:p>
    <w:p w:rsidR="00BF7DB6" w:rsidRPr="00BF7DB6" w:rsidRDefault="00BF7DB6" w:rsidP="00BF7DB6">
      <w:pPr>
        <w:pBdr>
          <w:bottom w:val="single" w:sz="6" w:space="2" w:color="DDDDDD"/>
        </w:pBdr>
        <w:spacing w:before="100" w:beforeAutospacing="1" w:after="100" w:afterAutospacing="1" w:line="240" w:lineRule="auto"/>
        <w:outlineLvl w:val="5"/>
        <w:rPr>
          <w:rFonts w:ascii="inherit" w:eastAsia="Times New Roman" w:hAnsi="inherit" w:cs="Times New Roman"/>
          <w:b/>
          <w:bCs/>
          <w:caps/>
          <w:color w:val="666666"/>
          <w:sz w:val="15"/>
          <w:szCs w:val="15"/>
        </w:rPr>
      </w:pPr>
      <w:r w:rsidRPr="00BF7DB6">
        <w:rPr>
          <w:rFonts w:ascii="inherit" w:eastAsia="Times New Roman" w:hAnsi="inherit" w:cs="Times New Roman"/>
          <w:b/>
          <w:bCs/>
          <w:caps/>
          <w:color w:val="666666"/>
          <w:sz w:val="15"/>
          <w:szCs w:val="15"/>
        </w:rPr>
        <w:t>CUCUMBER</w:t>
      </w:r>
    </w:p>
    <w:p w:rsidR="00BF7DB6" w:rsidRPr="00BF7DB6" w:rsidRDefault="00BF7DB6" w:rsidP="00BF7DB6">
      <w:pPr>
        <w:spacing w:after="75" w:line="240" w:lineRule="auto"/>
        <w:rPr>
          <w:rFonts w:ascii="Droid Sans" w:eastAsia="Times New Roman" w:hAnsi="Droid Sans" w:cs="Times New Roman"/>
          <w:color w:val="343434"/>
          <w:sz w:val="26"/>
          <w:szCs w:val="26"/>
        </w:rPr>
      </w:pPr>
      <w:r>
        <w:rPr>
          <w:rFonts w:ascii="Droid Sans" w:eastAsia="Times New Roman" w:hAnsi="Droid Sans" w:cs="Times New Roman"/>
          <w:noProof/>
          <w:color w:val="70BDCD"/>
          <w:sz w:val="26"/>
          <w:szCs w:val="26"/>
        </w:rPr>
        <w:drawing>
          <wp:inline distT="0" distB="0" distL="0" distR="0">
            <wp:extent cx="952500" cy="952500"/>
            <wp:effectExtent l="19050" t="0" r="0" b="0"/>
            <wp:docPr id="7" name="Picture 7" descr="http://cdn.guru99.com/images/relateditemsxtd/cfecd83d5734810b76b7a025c5183d02.gif">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guru99.com/images/relateditemsxtd/cfecd83d5734810b76b7a025c5183d02.gif">
                      <a:hlinkClick r:id="rId19"/>
                    </pic:cNvPr>
                    <pic:cNvPicPr>
                      <a:picLocks noChangeAspect="1" noChangeArrowheads="1"/>
                    </pic:cNvPicPr>
                  </pic:nvPicPr>
                  <pic:blipFill>
                    <a:blip r:embed="rId20"/>
                    <a:srcRect/>
                    <a:stretch>
                      <a:fillRect/>
                    </a:stretch>
                  </pic:blipFill>
                  <pic:spPr bwMode="auto">
                    <a:xfrm>
                      <a:off x="0" y="0"/>
                      <a:ext cx="952500" cy="952500"/>
                    </a:xfrm>
                    <a:prstGeom prst="rect">
                      <a:avLst/>
                    </a:prstGeom>
                    <a:noFill/>
                    <a:ln w="9525">
                      <a:noFill/>
                      <a:miter lim="800000"/>
                      <a:headEnd/>
                      <a:tailEnd/>
                    </a:ln>
                  </pic:spPr>
                </pic:pic>
              </a:graphicData>
            </a:graphic>
          </wp:inline>
        </w:drawing>
      </w:r>
    </w:p>
    <w:p w:rsidR="00BF7DB6" w:rsidRPr="00BF7DB6" w:rsidRDefault="00BF7DB6" w:rsidP="00BF7DB6">
      <w:pPr>
        <w:spacing w:after="0" w:line="240" w:lineRule="auto"/>
        <w:rPr>
          <w:rFonts w:ascii="Times New Roman" w:eastAsia="Times New Roman" w:hAnsi="Times New Roman" w:cs="Times New Roman"/>
          <w:color w:val="70BDCD"/>
          <w:sz w:val="24"/>
          <w:szCs w:val="24"/>
        </w:rPr>
      </w:pPr>
      <w:r w:rsidRPr="00BF7DB6">
        <w:rPr>
          <w:rFonts w:ascii="Droid Sans" w:eastAsia="Times New Roman" w:hAnsi="Droid Sans" w:cs="Times New Roman"/>
          <w:color w:val="343434"/>
          <w:sz w:val="26"/>
          <w:szCs w:val="26"/>
        </w:rPr>
        <w:fldChar w:fldCharType="begin"/>
      </w:r>
      <w:r w:rsidRPr="00BF7DB6">
        <w:rPr>
          <w:rFonts w:ascii="Droid Sans" w:eastAsia="Times New Roman" w:hAnsi="Droid Sans" w:cs="Times New Roman"/>
          <w:color w:val="343434"/>
          <w:sz w:val="26"/>
          <w:szCs w:val="26"/>
        </w:rPr>
        <w:instrText xml:space="preserve"> HYPERLINK "http://www.guru99.com/cucumber-basics.html" </w:instrText>
      </w:r>
      <w:r w:rsidRPr="00BF7DB6">
        <w:rPr>
          <w:rFonts w:ascii="Droid Sans" w:eastAsia="Times New Roman" w:hAnsi="Droid Sans" w:cs="Times New Roman"/>
          <w:color w:val="343434"/>
          <w:sz w:val="26"/>
          <w:szCs w:val="26"/>
        </w:rPr>
        <w:fldChar w:fldCharType="separate"/>
      </w:r>
    </w:p>
    <w:p w:rsidR="00BF7DB6" w:rsidRPr="00BF7DB6" w:rsidRDefault="00BF7DB6" w:rsidP="00BF7DB6">
      <w:pPr>
        <w:spacing w:before="100" w:beforeAutospacing="1" w:after="100" w:afterAutospacing="1" w:line="240" w:lineRule="auto"/>
        <w:outlineLvl w:val="4"/>
        <w:rPr>
          <w:rFonts w:ascii="inherit" w:eastAsia="Times New Roman" w:hAnsi="inherit" w:cs="Times New Roman"/>
          <w:b/>
          <w:bCs/>
          <w:sz w:val="20"/>
          <w:szCs w:val="20"/>
        </w:rPr>
      </w:pPr>
      <w:r w:rsidRPr="00BF7DB6">
        <w:rPr>
          <w:rFonts w:ascii="inherit" w:eastAsia="Times New Roman" w:hAnsi="inherit" w:cs="Times New Roman"/>
          <w:b/>
          <w:bCs/>
          <w:color w:val="70BDCD"/>
          <w:sz w:val="20"/>
          <w:szCs w:val="20"/>
        </w:rPr>
        <w:t>Cucumber Basics</w:t>
      </w:r>
    </w:p>
    <w:p w:rsidR="00BF7DB6" w:rsidRPr="00BF7DB6" w:rsidRDefault="00BF7DB6" w:rsidP="00BF7DB6">
      <w:pPr>
        <w:spacing w:after="0" w:line="240" w:lineRule="auto"/>
        <w:rPr>
          <w:rFonts w:ascii="Droid Sans" w:eastAsia="Times New Roman" w:hAnsi="Droid Sans" w:cs="Times New Roman"/>
          <w:color w:val="343434"/>
          <w:sz w:val="26"/>
          <w:szCs w:val="26"/>
        </w:rPr>
      </w:pPr>
      <w:r w:rsidRPr="00BF7DB6">
        <w:rPr>
          <w:rFonts w:ascii="Droid Sans" w:eastAsia="Times New Roman" w:hAnsi="Droid Sans" w:cs="Times New Roman"/>
          <w:color w:val="343434"/>
          <w:sz w:val="26"/>
          <w:szCs w:val="26"/>
        </w:rPr>
        <w:fldChar w:fldCharType="end"/>
      </w:r>
    </w:p>
    <w:p w:rsidR="00BF7DB6" w:rsidRPr="00BF7DB6" w:rsidRDefault="00BF7DB6" w:rsidP="00BF7DB6">
      <w:pPr>
        <w:pBdr>
          <w:bottom w:val="single" w:sz="6" w:space="2" w:color="DDDDDD"/>
        </w:pBdr>
        <w:spacing w:before="100" w:beforeAutospacing="1" w:after="100" w:afterAutospacing="1" w:line="240" w:lineRule="auto"/>
        <w:outlineLvl w:val="5"/>
        <w:rPr>
          <w:rFonts w:ascii="inherit" w:eastAsia="Times New Roman" w:hAnsi="inherit" w:cs="Times New Roman"/>
          <w:b/>
          <w:bCs/>
          <w:caps/>
          <w:color w:val="666666"/>
          <w:sz w:val="15"/>
          <w:szCs w:val="15"/>
        </w:rPr>
      </w:pPr>
      <w:r w:rsidRPr="00BF7DB6">
        <w:rPr>
          <w:rFonts w:ascii="inherit" w:eastAsia="Times New Roman" w:hAnsi="inherit" w:cs="Times New Roman"/>
          <w:b/>
          <w:bCs/>
          <w:caps/>
          <w:color w:val="666666"/>
          <w:sz w:val="15"/>
          <w:szCs w:val="15"/>
        </w:rPr>
        <w:t>SAP - BASIS</w:t>
      </w:r>
    </w:p>
    <w:p w:rsidR="00BF7DB6" w:rsidRPr="00BF7DB6" w:rsidRDefault="00BF7DB6" w:rsidP="00BF7DB6">
      <w:pPr>
        <w:spacing w:after="75" w:line="240" w:lineRule="auto"/>
        <w:rPr>
          <w:rFonts w:ascii="Droid Sans" w:eastAsia="Times New Roman" w:hAnsi="Droid Sans" w:cs="Times New Roman"/>
          <w:color w:val="343434"/>
          <w:sz w:val="26"/>
          <w:szCs w:val="26"/>
        </w:rPr>
      </w:pPr>
      <w:r>
        <w:rPr>
          <w:rFonts w:ascii="Droid Sans" w:eastAsia="Times New Roman" w:hAnsi="Droid Sans" w:cs="Times New Roman"/>
          <w:noProof/>
          <w:color w:val="70BDCD"/>
          <w:sz w:val="26"/>
          <w:szCs w:val="26"/>
        </w:rPr>
        <w:drawing>
          <wp:inline distT="0" distB="0" distL="0" distR="0">
            <wp:extent cx="952500" cy="952500"/>
            <wp:effectExtent l="19050" t="0" r="0" b="0"/>
            <wp:docPr id="8" name="Picture 8" descr="http://cdn.guru99.com/images/relateditemsxtd/37f8a0adfeeb37de828e57cf2342b688.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dn.guru99.com/images/relateditemsxtd/37f8a0adfeeb37de828e57cf2342b688.png">
                      <a:hlinkClick r:id="rId21"/>
                    </pic:cNvPr>
                    <pic:cNvPicPr>
                      <a:picLocks noChangeAspect="1" noChangeArrowheads="1"/>
                    </pic:cNvPicPr>
                  </pic:nvPicPr>
                  <pic:blipFill>
                    <a:blip r:embed="rId22"/>
                    <a:srcRect/>
                    <a:stretch>
                      <a:fillRect/>
                    </a:stretch>
                  </pic:blipFill>
                  <pic:spPr bwMode="auto">
                    <a:xfrm>
                      <a:off x="0" y="0"/>
                      <a:ext cx="952500" cy="952500"/>
                    </a:xfrm>
                    <a:prstGeom prst="rect">
                      <a:avLst/>
                    </a:prstGeom>
                    <a:noFill/>
                    <a:ln w="9525">
                      <a:noFill/>
                      <a:miter lim="800000"/>
                      <a:headEnd/>
                      <a:tailEnd/>
                    </a:ln>
                  </pic:spPr>
                </pic:pic>
              </a:graphicData>
            </a:graphic>
          </wp:inline>
        </w:drawing>
      </w:r>
    </w:p>
    <w:p w:rsidR="00BF7DB6" w:rsidRPr="00BF7DB6" w:rsidRDefault="00BF7DB6" w:rsidP="00BF7DB6">
      <w:pPr>
        <w:spacing w:after="0" w:line="240" w:lineRule="auto"/>
        <w:rPr>
          <w:rFonts w:ascii="Times New Roman" w:eastAsia="Times New Roman" w:hAnsi="Times New Roman" w:cs="Times New Roman"/>
          <w:color w:val="70BDCD"/>
          <w:sz w:val="24"/>
          <w:szCs w:val="24"/>
        </w:rPr>
      </w:pPr>
      <w:r w:rsidRPr="00BF7DB6">
        <w:rPr>
          <w:rFonts w:ascii="Droid Sans" w:eastAsia="Times New Roman" w:hAnsi="Droid Sans" w:cs="Times New Roman"/>
          <w:color w:val="343434"/>
          <w:sz w:val="26"/>
          <w:szCs w:val="26"/>
        </w:rPr>
        <w:fldChar w:fldCharType="begin"/>
      </w:r>
      <w:r w:rsidRPr="00BF7DB6">
        <w:rPr>
          <w:rFonts w:ascii="Droid Sans" w:eastAsia="Times New Roman" w:hAnsi="Droid Sans" w:cs="Times New Roman"/>
          <w:color w:val="343434"/>
          <w:sz w:val="26"/>
          <w:szCs w:val="26"/>
        </w:rPr>
        <w:instrText xml:space="preserve"> HYPERLINK "http://www.guru99.com/how-to-monitor-a-background-job.html" </w:instrText>
      </w:r>
      <w:r w:rsidRPr="00BF7DB6">
        <w:rPr>
          <w:rFonts w:ascii="Droid Sans" w:eastAsia="Times New Roman" w:hAnsi="Droid Sans" w:cs="Times New Roman"/>
          <w:color w:val="343434"/>
          <w:sz w:val="26"/>
          <w:szCs w:val="26"/>
        </w:rPr>
        <w:fldChar w:fldCharType="separate"/>
      </w:r>
    </w:p>
    <w:p w:rsidR="00BF7DB6" w:rsidRPr="00BF7DB6" w:rsidRDefault="00BF7DB6" w:rsidP="00BF7DB6">
      <w:pPr>
        <w:spacing w:before="100" w:beforeAutospacing="1" w:after="100" w:afterAutospacing="1" w:line="240" w:lineRule="auto"/>
        <w:outlineLvl w:val="4"/>
        <w:rPr>
          <w:rFonts w:ascii="inherit" w:eastAsia="Times New Roman" w:hAnsi="inherit" w:cs="Times New Roman"/>
          <w:b/>
          <w:bCs/>
          <w:sz w:val="20"/>
          <w:szCs w:val="20"/>
        </w:rPr>
      </w:pPr>
      <w:r w:rsidRPr="00BF7DB6">
        <w:rPr>
          <w:rFonts w:ascii="inherit" w:eastAsia="Times New Roman" w:hAnsi="inherit" w:cs="Times New Roman"/>
          <w:b/>
          <w:bCs/>
          <w:color w:val="70BDCD"/>
          <w:sz w:val="20"/>
          <w:szCs w:val="20"/>
        </w:rPr>
        <w:t>How to Monitor a Background Job in SAP</w:t>
      </w:r>
    </w:p>
    <w:p w:rsidR="00BF7DB6" w:rsidRPr="00BF7DB6" w:rsidRDefault="00BF7DB6" w:rsidP="00BF7DB6">
      <w:pPr>
        <w:spacing w:after="0" w:line="240" w:lineRule="auto"/>
        <w:rPr>
          <w:rFonts w:ascii="Droid Sans" w:eastAsia="Times New Roman" w:hAnsi="Droid Sans" w:cs="Times New Roman"/>
          <w:color w:val="343434"/>
          <w:sz w:val="26"/>
          <w:szCs w:val="26"/>
        </w:rPr>
      </w:pPr>
      <w:r w:rsidRPr="00BF7DB6">
        <w:rPr>
          <w:rFonts w:ascii="Droid Sans" w:eastAsia="Times New Roman" w:hAnsi="Droid Sans" w:cs="Times New Roman"/>
          <w:color w:val="343434"/>
          <w:sz w:val="26"/>
          <w:szCs w:val="26"/>
        </w:rPr>
        <w:fldChar w:fldCharType="end"/>
      </w:r>
    </w:p>
    <w:p w:rsidR="00BF7DB6" w:rsidRPr="00BF7DB6" w:rsidRDefault="00BF7DB6" w:rsidP="00BF7DB6">
      <w:pPr>
        <w:pBdr>
          <w:bottom w:val="single" w:sz="6" w:space="2" w:color="DDDDDD"/>
        </w:pBdr>
        <w:spacing w:before="100" w:beforeAutospacing="1" w:after="100" w:afterAutospacing="1" w:line="240" w:lineRule="auto"/>
        <w:outlineLvl w:val="5"/>
        <w:rPr>
          <w:rFonts w:ascii="inherit" w:eastAsia="Times New Roman" w:hAnsi="inherit" w:cs="Times New Roman"/>
          <w:b/>
          <w:bCs/>
          <w:caps/>
          <w:color w:val="666666"/>
          <w:sz w:val="15"/>
          <w:szCs w:val="15"/>
        </w:rPr>
      </w:pPr>
      <w:r w:rsidRPr="00BF7DB6">
        <w:rPr>
          <w:rFonts w:ascii="inherit" w:eastAsia="Times New Roman" w:hAnsi="inherit" w:cs="Times New Roman"/>
          <w:b/>
          <w:bCs/>
          <w:caps/>
          <w:color w:val="666666"/>
          <w:sz w:val="15"/>
          <w:szCs w:val="15"/>
        </w:rPr>
        <w:t>INFORMATICA</w:t>
      </w:r>
    </w:p>
    <w:p w:rsidR="00BF7DB6" w:rsidRPr="00BF7DB6" w:rsidRDefault="00BF7DB6" w:rsidP="00BF7DB6">
      <w:pPr>
        <w:spacing w:after="75" w:line="240" w:lineRule="auto"/>
        <w:rPr>
          <w:rFonts w:ascii="Droid Sans" w:eastAsia="Times New Roman" w:hAnsi="Droid Sans" w:cs="Times New Roman"/>
          <w:color w:val="343434"/>
          <w:sz w:val="26"/>
          <w:szCs w:val="26"/>
        </w:rPr>
      </w:pPr>
      <w:r>
        <w:rPr>
          <w:rFonts w:ascii="Droid Sans" w:eastAsia="Times New Roman" w:hAnsi="Droid Sans" w:cs="Times New Roman"/>
          <w:noProof/>
          <w:color w:val="70BDCD"/>
          <w:sz w:val="26"/>
          <w:szCs w:val="26"/>
        </w:rPr>
        <w:drawing>
          <wp:inline distT="0" distB="0" distL="0" distR="0">
            <wp:extent cx="952500" cy="952500"/>
            <wp:effectExtent l="19050" t="0" r="0" b="0"/>
            <wp:docPr id="9" name="Picture 9" descr="http://cdn.guru99.com/images/relateditemsxtd/d72a0a222cb6ea2435cac48da1baeb46.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dn.guru99.com/images/relateditemsxtd/d72a0a222cb6ea2435cac48da1baeb46.png">
                      <a:hlinkClick r:id="rId23"/>
                    </pic:cNvPr>
                    <pic:cNvPicPr>
                      <a:picLocks noChangeAspect="1" noChangeArrowheads="1"/>
                    </pic:cNvPicPr>
                  </pic:nvPicPr>
                  <pic:blipFill>
                    <a:blip r:embed="rId24"/>
                    <a:srcRect/>
                    <a:stretch>
                      <a:fillRect/>
                    </a:stretch>
                  </pic:blipFill>
                  <pic:spPr bwMode="auto">
                    <a:xfrm>
                      <a:off x="0" y="0"/>
                      <a:ext cx="952500" cy="952500"/>
                    </a:xfrm>
                    <a:prstGeom prst="rect">
                      <a:avLst/>
                    </a:prstGeom>
                    <a:noFill/>
                    <a:ln w="9525">
                      <a:noFill/>
                      <a:miter lim="800000"/>
                      <a:headEnd/>
                      <a:tailEnd/>
                    </a:ln>
                  </pic:spPr>
                </pic:pic>
              </a:graphicData>
            </a:graphic>
          </wp:inline>
        </w:drawing>
      </w:r>
    </w:p>
    <w:p w:rsidR="00BF7DB6" w:rsidRPr="00BF7DB6" w:rsidRDefault="00BF7DB6" w:rsidP="00BF7DB6">
      <w:pPr>
        <w:spacing w:after="0" w:line="240" w:lineRule="auto"/>
        <w:rPr>
          <w:rFonts w:ascii="Times New Roman" w:eastAsia="Times New Roman" w:hAnsi="Times New Roman" w:cs="Times New Roman"/>
          <w:color w:val="70BDCD"/>
          <w:sz w:val="24"/>
          <w:szCs w:val="24"/>
        </w:rPr>
      </w:pPr>
      <w:r w:rsidRPr="00BF7DB6">
        <w:rPr>
          <w:rFonts w:ascii="Droid Sans" w:eastAsia="Times New Roman" w:hAnsi="Droid Sans" w:cs="Times New Roman"/>
          <w:color w:val="343434"/>
          <w:sz w:val="26"/>
          <w:szCs w:val="26"/>
        </w:rPr>
        <w:fldChar w:fldCharType="begin"/>
      </w:r>
      <w:r w:rsidRPr="00BF7DB6">
        <w:rPr>
          <w:rFonts w:ascii="Droid Sans" w:eastAsia="Times New Roman" w:hAnsi="Droid Sans" w:cs="Times New Roman"/>
          <w:color w:val="343434"/>
          <w:sz w:val="26"/>
          <w:szCs w:val="26"/>
        </w:rPr>
        <w:instrText xml:space="preserve"> HYPERLINK "http://www.guru99.com/install-informatica-powercenter.html" </w:instrText>
      </w:r>
      <w:r w:rsidRPr="00BF7DB6">
        <w:rPr>
          <w:rFonts w:ascii="Droid Sans" w:eastAsia="Times New Roman" w:hAnsi="Droid Sans" w:cs="Times New Roman"/>
          <w:color w:val="343434"/>
          <w:sz w:val="26"/>
          <w:szCs w:val="26"/>
        </w:rPr>
        <w:fldChar w:fldCharType="separate"/>
      </w:r>
    </w:p>
    <w:p w:rsidR="00BF7DB6" w:rsidRPr="00BF7DB6" w:rsidRDefault="00BF7DB6" w:rsidP="00BF7DB6">
      <w:pPr>
        <w:spacing w:before="100" w:beforeAutospacing="1" w:after="100" w:afterAutospacing="1" w:line="240" w:lineRule="auto"/>
        <w:outlineLvl w:val="4"/>
        <w:rPr>
          <w:rFonts w:ascii="inherit" w:eastAsia="Times New Roman" w:hAnsi="inherit" w:cs="Times New Roman"/>
          <w:b/>
          <w:bCs/>
          <w:sz w:val="20"/>
          <w:szCs w:val="20"/>
        </w:rPr>
      </w:pPr>
      <w:r w:rsidRPr="00BF7DB6">
        <w:rPr>
          <w:rFonts w:ascii="inherit" w:eastAsia="Times New Roman" w:hAnsi="inherit" w:cs="Times New Roman"/>
          <w:b/>
          <w:bCs/>
          <w:color w:val="70BDCD"/>
          <w:sz w:val="20"/>
          <w:szCs w:val="20"/>
        </w:rPr>
        <w:t>How to Install Informatica PowerCenter</w:t>
      </w:r>
    </w:p>
    <w:p w:rsidR="00BF7DB6" w:rsidRPr="00BF7DB6" w:rsidRDefault="00BF7DB6" w:rsidP="00BF7DB6">
      <w:pPr>
        <w:spacing w:line="240" w:lineRule="auto"/>
        <w:rPr>
          <w:rFonts w:ascii="Droid Sans" w:eastAsia="Times New Roman" w:hAnsi="Droid Sans" w:cs="Times New Roman"/>
          <w:color w:val="343434"/>
          <w:sz w:val="26"/>
          <w:szCs w:val="26"/>
        </w:rPr>
      </w:pPr>
      <w:r w:rsidRPr="00BF7DB6">
        <w:rPr>
          <w:rFonts w:ascii="Droid Sans" w:eastAsia="Times New Roman" w:hAnsi="Droid Sans" w:cs="Times New Roman"/>
          <w:color w:val="343434"/>
          <w:sz w:val="26"/>
          <w:szCs w:val="26"/>
        </w:rPr>
        <w:fldChar w:fldCharType="end"/>
      </w:r>
    </w:p>
    <w:p w:rsidR="00BF7DB6" w:rsidRPr="00BF7DB6" w:rsidRDefault="00BF7DB6" w:rsidP="00BF7DB6">
      <w:pPr>
        <w:spacing w:after="0" w:line="240" w:lineRule="auto"/>
        <w:rPr>
          <w:ins w:id="0" w:author="Unknown"/>
          <w:rFonts w:ascii="Droid Sans" w:eastAsia="Times New Roman" w:hAnsi="Droid Sans" w:cs="Times New Roman"/>
          <w:color w:val="343434"/>
          <w:sz w:val="26"/>
          <w:szCs w:val="26"/>
        </w:rPr>
      </w:pPr>
    </w:p>
    <w:p w:rsidR="00BF7DB6" w:rsidRPr="00BF7DB6" w:rsidRDefault="00BF7DB6" w:rsidP="00BF7DB6">
      <w:pPr>
        <w:spacing w:line="240" w:lineRule="auto"/>
        <w:rPr>
          <w:ins w:id="1" w:author="Unknown"/>
          <w:rFonts w:ascii="Droid Sans" w:eastAsia="Times New Roman" w:hAnsi="Droid Sans" w:cs="Times New Roman"/>
          <w:color w:val="343434"/>
          <w:sz w:val="26"/>
          <w:szCs w:val="26"/>
        </w:rPr>
      </w:pPr>
      <w:ins w:id="2" w:author="Unknown">
        <w:r w:rsidRPr="00BF7DB6">
          <w:rPr>
            <w:rFonts w:ascii="Droid Sans" w:eastAsia="Times New Roman" w:hAnsi="Droid Sans" w:cs="Times New Roman"/>
            <w:color w:val="343434"/>
            <w:sz w:val="26"/>
            <w:szCs w:val="26"/>
          </w:rPr>
          <w:t/>
        </w:r>
      </w:ins>
    </w:p>
    <w:p w:rsidR="00BF7DB6" w:rsidRPr="00BF7DB6" w:rsidRDefault="00BF7DB6" w:rsidP="00BF7DB6">
      <w:pPr>
        <w:spacing w:after="150" w:line="300" w:lineRule="atLeast"/>
        <w:outlineLvl w:val="3"/>
        <w:rPr>
          <w:ins w:id="3" w:author="Unknown"/>
          <w:rFonts w:ascii="inherit" w:eastAsia="Times New Roman" w:hAnsi="inherit" w:cs="Times New Roman"/>
          <w:b/>
          <w:bCs/>
          <w:color w:val="343434"/>
          <w:sz w:val="33"/>
          <w:szCs w:val="33"/>
        </w:rPr>
      </w:pPr>
      <w:ins w:id="4" w:author="Unknown">
        <w:r w:rsidRPr="00BF7DB6">
          <w:rPr>
            <w:rFonts w:ascii="inherit" w:eastAsia="Times New Roman" w:hAnsi="inherit" w:cs="Times New Roman"/>
            <w:b/>
            <w:bCs/>
            <w:color w:val="343434"/>
            <w:sz w:val="33"/>
            <w:szCs w:val="33"/>
          </w:rPr>
          <w:lastRenderedPageBreak/>
          <w:t>About</w:t>
        </w:r>
      </w:ins>
    </w:p>
    <w:p w:rsidR="00BF7DB6" w:rsidRPr="00BF7DB6" w:rsidRDefault="00BF7DB6" w:rsidP="00BF7DB6">
      <w:pPr>
        <w:spacing w:after="0" w:line="240" w:lineRule="auto"/>
        <w:rPr>
          <w:ins w:id="5" w:author="Unknown"/>
          <w:rFonts w:ascii="Droid Sans" w:eastAsia="Times New Roman" w:hAnsi="Droid Sans" w:cs="Times New Roman"/>
          <w:color w:val="343434"/>
          <w:sz w:val="26"/>
          <w:szCs w:val="26"/>
        </w:rPr>
      </w:pPr>
      <w:ins w:id="6" w:author="Unknown">
        <w:r w:rsidRPr="00BF7DB6">
          <w:rPr>
            <w:rFonts w:ascii="Droid Sans" w:eastAsia="Times New Roman" w:hAnsi="Droid Sans" w:cs="Times New Roman"/>
            <w:color w:val="343434"/>
            <w:sz w:val="26"/>
            <w:szCs w:val="26"/>
          </w:rPr>
          <w:fldChar w:fldCharType="begin"/>
        </w:r>
        <w:r w:rsidRPr="00BF7DB6">
          <w:rPr>
            <w:rFonts w:ascii="Droid Sans" w:eastAsia="Times New Roman" w:hAnsi="Droid Sans" w:cs="Times New Roman"/>
            <w:color w:val="343434"/>
            <w:sz w:val="26"/>
            <w:szCs w:val="26"/>
          </w:rPr>
          <w:instrText xml:space="preserve"> HYPERLINK "http://www.guru99.com/about-us.html" </w:instrText>
        </w:r>
        <w:r w:rsidRPr="00BF7DB6">
          <w:rPr>
            <w:rFonts w:ascii="Droid Sans" w:eastAsia="Times New Roman" w:hAnsi="Droid Sans" w:cs="Times New Roman"/>
            <w:color w:val="343434"/>
            <w:sz w:val="26"/>
            <w:szCs w:val="26"/>
          </w:rPr>
          <w:fldChar w:fldCharType="separate"/>
        </w:r>
        <w:r w:rsidRPr="00BF7DB6">
          <w:rPr>
            <w:rFonts w:ascii="Droid Sans" w:eastAsia="Times New Roman" w:hAnsi="Droid Sans" w:cs="Times New Roman"/>
            <w:color w:val="70BDCD"/>
            <w:sz w:val="26"/>
            <w:u w:val="single"/>
          </w:rPr>
          <w:t>About us</w:t>
        </w:r>
        <w:r w:rsidRPr="00BF7DB6">
          <w:rPr>
            <w:rFonts w:ascii="Droid Sans" w:eastAsia="Times New Roman" w:hAnsi="Droid Sans" w:cs="Times New Roman"/>
            <w:color w:val="343434"/>
            <w:sz w:val="26"/>
            <w:szCs w:val="26"/>
          </w:rPr>
          <w:fldChar w:fldCharType="end"/>
        </w:r>
        <w:r w:rsidRPr="00BF7DB6">
          <w:rPr>
            <w:rFonts w:ascii="Droid Sans" w:eastAsia="Times New Roman" w:hAnsi="Droid Sans" w:cs="Times New Roman"/>
            <w:color w:val="343434"/>
            <w:sz w:val="26"/>
            <w:szCs w:val="26"/>
          </w:rPr>
          <w:br/>
        </w:r>
        <w:r w:rsidRPr="00BF7DB6">
          <w:rPr>
            <w:rFonts w:ascii="Droid Sans" w:eastAsia="Times New Roman" w:hAnsi="Droid Sans" w:cs="Times New Roman"/>
            <w:color w:val="343434"/>
            <w:sz w:val="26"/>
            <w:szCs w:val="26"/>
          </w:rPr>
          <w:fldChar w:fldCharType="begin"/>
        </w:r>
        <w:r w:rsidRPr="00BF7DB6">
          <w:rPr>
            <w:rFonts w:ascii="Droid Sans" w:eastAsia="Times New Roman" w:hAnsi="Droid Sans" w:cs="Times New Roman"/>
            <w:color w:val="343434"/>
            <w:sz w:val="26"/>
            <w:szCs w:val="26"/>
          </w:rPr>
          <w:instrText xml:space="preserve"> HYPERLINK "http://www.guru99.com/advertise-us.html" </w:instrText>
        </w:r>
        <w:r w:rsidRPr="00BF7DB6">
          <w:rPr>
            <w:rFonts w:ascii="Droid Sans" w:eastAsia="Times New Roman" w:hAnsi="Droid Sans" w:cs="Times New Roman"/>
            <w:color w:val="343434"/>
            <w:sz w:val="26"/>
            <w:szCs w:val="26"/>
          </w:rPr>
          <w:fldChar w:fldCharType="separate"/>
        </w:r>
        <w:r w:rsidRPr="00BF7DB6">
          <w:rPr>
            <w:rFonts w:ascii="Droid Sans" w:eastAsia="Times New Roman" w:hAnsi="Droid Sans" w:cs="Times New Roman"/>
            <w:color w:val="70BDCD"/>
            <w:sz w:val="26"/>
            <w:u w:val="single"/>
          </w:rPr>
          <w:t>Advertise with Us</w:t>
        </w:r>
        <w:r w:rsidRPr="00BF7DB6">
          <w:rPr>
            <w:rFonts w:ascii="Droid Sans" w:eastAsia="Times New Roman" w:hAnsi="Droid Sans" w:cs="Times New Roman"/>
            <w:color w:val="343434"/>
            <w:sz w:val="26"/>
            <w:szCs w:val="26"/>
          </w:rPr>
          <w:fldChar w:fldCharType="end"/>
        </w:r>
        <w:r w:rsidRPr="00BF7DB6">
          <w:rPr>
            <w:rFonts w:ascii="Droid Sans" w:eastAsia="Times New Roman" w:hAnsi="Droid Sans" w:cs="Times New Roman"/>
            <w:color w:val="343434"/>
            <w:sz w:val="26"/>
            <w:szCs w:val="26"/>
          </w:rPr>
          <w:br/>
        </w:r>
        <w:r w:rsidRPr="00BF7DB6">
          <w:rPr>
            <w:rFonts w:ascii="Droid Sans" w:eastAsia="Times New Roman" w:hAnsi="Droid Sans" w:cs="Times New Roman"/>
            <w:color w:val="343434"/>
            <w:sz w:val="26"/>
            <w:szCs w:val="26"/>
          </w:rPr>
          <w:fldChar w:fldCharType="begin"/>
        </w:r>
        <w:r w:rsidRPr="00BF7DB6">
          <w:rPr>
            <w:rFonts w:ascii="Droid Sans" w:eastAsia="Times New Roman" w:hAnsi="Droid Sans" w:cs="Times New Roman"/>
            <w:color w:val="343434"/>
            <w:sz w:val="26"/>
            <w:szCs w:val="26"/>
          </w:rPr>
          <w:instrText xml:space="preserve"> HYPERLINK "http://www.guru99.com/freelancing.html" </w:instrText>
        </w:r>
        <w:r w:rsidRPr="00BF7DB6">
          <w:rPr>
            <w:rFonts w:ascii="Droid Sans" w:eastAsia="Times New Roman" w:hAnsi="Droid Sans" w:cs="Times New Roman"/>
            <w:color w:val="343434"/>
            <w:sz w:val="26"/>
            <w:szCs w:val="26"/>
          </w:rPr>
          <w:fldChar w:fldCharType="separate"/>
        </w:r>
        <w:r w:rsidRPr="00BF7DB6">
          <w:rPr>
            <w:rFonts w:ascii="Droid Sans" w:eastAsia="Times New Roman" w:hAnsi="Droid Sans" w:cs="Times New Roman"/>
            <w:color w:val="70BDCD"/>
            <w:sz w:val="26"/>
            <w:u w:val="single"/>
          </w:rPr>
          <w:t> Jobs</w:t>
        </w:r>
        <w:r w:rsidRPr="00BF7DB6">
          <w:rPr>
            <w:rFonts w:ascii="Droid Sans" w:eastAsia="Times New Roman" w:hAnsi="Droid Sans" w:cs="Times New Roman"/>
            <w:color w:val="343434"/>
            <w:sz w:val="26"/>
            <w:szCs w:val="26"/>
          </w:rPr>
          <w:fldChar w:fldCharType="end"/>
        </w:r>
        <w:r w:rsidRPr="00BF7DB6">
          <w:rPr>
            <w:rFonts w:ascii="Droid Sans" w:eastAsia="Times New Roman" w:hAnsi="Droid Sans" w:cs="Times New Roman"/>
            <w:color w:val="343434"/>
            <w:sz w:val="26"/>
            <w:szCs w:val="26"/>
          </w:rPr>
          <w:br/>
        </w:r>
        <w:r w:rsidRPr="00BF7DB6">
          <w:rPr>
            <w:rFonts w:ascii="Droid Sans" w:eastAsia="Times New Roman" w:hAnsi="Droid Sans" w:cs="Times New Roman"/>
            <w:color w:val="343434"/>
            <w:sz w:val="26"/>
            <w:szCs w:val="26"/>
          </w:rPr>
          <w:fldChar w:fldCharType="begin"/>
        </w:r>
        <w:r w:rsidRPr="00BF7DB6">
          <w:rPr>
            <w:rFonts w:ascii="Droid Sans" w:eastAsia="Times New Roman" w:hAnsi="Droid Sans" w:cs="Times New Roman"/>
            <w:color w:val="343434"/>
            <w:sz w:val="26"/>
            <w:szCs w:val="26"/>
          </w:rPr>
          <w:instrText xml:space="preserve"> HYPERLINK "http://www.guru99.com/privacy-policy.html" </w:instrText>
        </w:r>
        <w:r w:rsidRPr="00BF7DB6">
          <w:rPr>
            <w:rFonts w:ascii="Droid Sans" w:eastAsia="Times New Roman" w:hAnsi="Droid Sans" w:cs="Times New Roman"/>
            <w:color w:val="343434"/>
            <w:sz w:val="26"/>
            <w:szCs w:val="26"/>
          </w:rPr>
          <w:fldChar w:fldCharType="separate"/>
        </w:r>
        <w:r w:rsidRPr="00BF7DB6">
          <w:rPr>
            <w:rFonts w:ascii="Droid Sans" w:eastAsia="Times New Roman" w:hAnsi="Droid Sans" w:cs="Times New Roman"/>
            <w:color w:val="70BDCD"/>
            <w:sz w:val="26"/>
            <w:u w:val="single"/>
          </w:rPr>
          <w:t>Privacy Policy</w:t>
        </w:r>
        <w:r w:rsidRPr="00BF7DB6">
          <w:rPr>
            <w:rFonts w:ascii="Droid Sans" w:eastAsia="Times New Roman" w:hAnsi="Droid Sans" w:cs="Times New Roman"/>
            <w:color w:val="343434"/>
            <w:sz w:val="26"/>
            <w:szCs w:val="26"/>
          </w:rPr>
          <w:fldChar w:fldCharType="end"/>
        </w:r>
      </w:ins>
    </w:p>
    <w:p w:rsidR="00BF7DB6" w:rsidRPr="00BF7DB6" w:rsidRDefault="00BF7DB6" w:rsidP="00BF7DB6">
      <w:pPr>
        <w:spacing w:before="150" w:after="150" w:line="300" w:lineRule="atLeast"/>
        <w:outlineLvl w:val="3"/>
        <w:rPr>
          <w:ins w:id="7" w:author="Unknown"/>
          <w:rFonts w:ascii="inherit" w:eastAsia="Times New Roman" w:hAnsi="inherit" w:cs="Times New Roman"/>
          <w:b/>
          <w:bCs/>
          <w:color w:val="343434"/>
          <w:sz w:val="33"/>
          <w:szCs w:val="33"/>
        </w:rPr>
      </w:pPr>
      <w:ins w:id="8" w:author="Unknown">
        <w:r w:rsidRPr="00BF7DB6">
          <w:rPr>
            <w:rFonts w:ascii="inherit" w:eastAsia="Times New Roman" w:hAnsi="inherit" w:cs="Times New Roman"/>
            <w:b/>
            <w:bCs/>
            <w:color w:val="343434"/>
            <w:sz w:val="33"/>
            <w:szCs w:val="33"/>
          </w:rPr>
          <w:t>Contact Us</w:t>
        </w:r>
      </w:ins>
    </w:p>
    <w:p w:rsidR="00BF7DB6" w:rsidRPr="00BF7DB6" w:rsidRDefault="00BF7DB6" w:rsidP="00BF7DB6">
      <w:pPr>
        <w:spacing w:after="0" w:line="240" w:lineRule="auto"/>
        <w:rPr>
          <w:ins w:id="9" w:author="Unknown"/>
          <w:rFonts w:ascii="Droid Sans" w:eastAsia="Times New Roman" w:hAnsi="Droid Sans" w:cs="Times New Roman"/>
          <w:color w:val="343434"/>
          <w:sz w:val="26"/>
          <w:szCs w:val="26"/>
        </w:rPr>
      </w:pPr>
      <w:ins w:id="10" w:author="Unknown">
        <w:r w:rsidRPr="00BF7DB6">
          <w:rPr>
            <w:rFonts w:ascii="Droid Sans" w:eastAsia="Times New Roman" w:hAnsi="Droid Sans" w:cs="Times New Roman"/>
            <w:color w:val="343434"/>
            <w:sz w:val="26"/>
            <w:szCs w:val="26"/>
          </w:rPr>
          <w:fldChar w:fldCharType="begin"/>
        </w:r>
        <w:r w:rsidRPr="00BF7DB6">
          <w:rPr>
            <w:rFonts w:ascii="Droid Sans" w:eastAsia="Times New Roman" w:hAnsi="Droid Sans" w:cs="Times New Roman"/>
            <w:color w:val="343434"/>
            <w:sz w:val="26"/>
            <w:szCs w:val="26"/>
          </w:rPr>
          <w:instrText xml:space="preserve"> HYPERLINK "http://www.guru99.com/contact-us.html" </w:instrText>
        </w:r>
        <w:r w:rsidRPr="00BF7DB6">
          <w:rPr>
            <w:rFonts w:ascii="Droid Sans" w:eastAsia="Times New Roman" w:hAnsi="Droid Sans" w:cs="Times New Roman"/>
            <w:color w:val="343434"/>
            <w:sz w:val="26"/>
            <w:szCs w:val="26"/>
          </w:rPr>
          <w:fldChar w:fldCharType="separate"/>
        </w:r>
        <w:r w:rsidRPr="00BF7DB6">
          <w:rPr>
            <w:rFonts w:ascii="Droid Sans" w:eastAsia="Times New Roman" w:hAnsi="Droid Sans" w:cs="Times New Roman"/>
            <w:color w:val="70BDCD"/>
            <w:sz w:val="26"/>
            <w:u w:val="single"/>
          </w:rPr>
          <w:t>Contact us</w:t>
        </w:r>
        <w:r w:rsidRPr="00BF7DB6">
          <w:rPr>
            <w:rFonts w:ascii="Droid Sans" w:eastAsia="Times New Roman" w:hAnsi="Droid Sans" w:cs="Times New Roman"/>
            <w:color w:val="343434"/>
            <w:sz w:val="26"/>
            <w:szCs w:val="26"/>
          </w:rPr>
          <w:fldChar w:fldCharType="end"/>
        </w:r>
        <w:r w:rsidRPr="00BF7DB6">
          <w:rPr>
            <w:rFonts w:ascii="Droid Sans" w:eastAsia="Times New Roman" w:hAnsi="Droid Sans" w:cs="Times New Roman"/>
            <w:color w:val="343434"/>
            <w:sz w:val="26"/>
            <w:szCs w:val="26"/>
          </w:rPr>
          <w:br/>
        </w:r>
        <w:r w:rsidRPr="00BF7DB6">
          <w:rPr>
            <w:rFonts w:ascii="Droid Sans" w:eastAsia="Times New Roman" w:hAnsi="Droid Sans" w:cs="Times New Roman"/>
            <w:color w:val="343434"/>
            <w:sz w:val="26"/>
            <w:szCs w:val="26"/>
          </w:rPr>
          <w:fldChar w:fldCharType="begin"/>
        </w:r>
        <w:r w:rsidRPr="00BF7DB6">
          <w:rPr>
            <w:rFonts w:ascii="Droid Sans" w:eastAsia="Times New Roman" w:hAnsi="Droid Sans" w:cs="Times New Roman"/>
            <w:color w:val="343434"/>
            <w:sz w:val="26"/>
            <w:szCs w:val="26"/>
          </w:rPr>
          <w:instrText xml:space="preserve"> HYPERLINK "http://www.guru99.com/faq.html" </w:instrText>
        </w:r>
        <w:r w:rsidRPr="00BF7DB6">
          <w:rPr>
            <w:rFonts w:ascii="Droid Sans" w:eastAsia="Times New Roman" w:hAnsi="Droid Sans" w:cs="Times New Roman"/>
            <w:color w:val="343434"/>
            <w:sz w:val="26"/>
            <w:szCs w:val="26"/>
          </w:rPr>
          <w:fldChar w:fldCharType="separate"/>
        </w:r>
        <w:r w:rsidRPr="00BF7DB6">
          <w:rPr>
            <w:rFonts w:ascii="Droid Sans" w:eastAsia="Times New Roman" w:hAnsi="Droid Sans" w:cs="Times New Roman"/>
            <w:color w:val="70BDCD"/>
            <w:sz w:val="26"/>
            <w:u w:val="single"/>
          </w:rPr>
          <w:t>FAQ</w:t>
        </w:r>
        <w:r w:rsidRPr="00BF7DB6">
          <w:rPr>
            <w:rFonts w:ascii="Droid Sans" w:eastAsia="Times New Roman" w:hAnsi="Droid Sans" w:cs="Times New Roman"/>
            <w:color w:val="343434"/>
            <w:sz w:val="26"/>
            <w:szCs w:val="26"/>
          </w:rPr>
          <w:fldChar w:fldCharType="end"/>
        </w:r>
        <w:r w:rsidRPr="00BF7DB6">
          <w:rPr>
            <w:rFonts w:ascii="Droid Sans" w:eastAsia="Times New Roman" w:hAnsi="Droid Sans" w:cs="Times New Roman"/>
            <w:color w:val="343434"/>
            <w:sz w:val="26"/>
            <w:szCs w:val="26"/>
          </w:rPr>
          <w:br/>
        </w:r>
        <w:r w:rsidRPr="00BF7DB6">
          <w:rPr>
            <w:rFonts w:ascii="Droid Sans" w:eastAsia="Times New Roman" w:hAnsi="Droid Sans" w:cs="Times New Roman"/>
            <w:color w:val="343434"/>
            <w:sz w:val="26"/>
            <w:szCs w:val="26"/>
          </w:rPr>
          <w:fldChar w:fldCharType="begin"/>
        </w:r>
        <w:r w:rsidRPr="00BF7DB6">
          <w:rPr>
            <w:rFonts w:ascii="Droid Sans" w:eastAsia="Times New Roman" w:hAnsi="Droid Sans" w:cs="Times New Roman"/>
            <w:color w:val="343434"/>
            <w:sz w:val="26"/>
            <w:szCs w:val="26"/>
          </w:rPr>
          <w:instrText xml:space="preserve"> HYPERLINK "http://www.guru99.com/become-an-instructor.html" </w:instrText>
        </w:r>
        <w:r w:rsidRPr="00BF7DB6">
          <w:rPr>
            <w:rFonts w:ascii="Droid Sans" w:eastAsia="Times New Roman" w:hAnsi="Droid Sans" w:cs="Times New Roman"/>
            <w:color w:val="343434"/>
            <w:sz w:val="26"/>
            <w:szCs w:val="26"/>
          </w:rPr>
          <w:fldChar w:fldCharType="separate"/>
        </w:r>
        <w:r w:rsidRPr="00BF7DB6">
          <w:rPr>
            <w:rFonts w:ascii="Droid Sans" w:eastAsia="Times New Roman" w:hAnsi="Droid Sans" w:cs="Times New Roman"/>
            <w:color w:val="70BDCD"/>
            <w:sz w:val="26"/>
            <w:u w:val="single"/>
          </w:rPr>
          <w:t>Write For Us</w:t>
        </w:r>
        <w:r w:rsidRPr="00BF7DB6">
          <w:rPr>
            <w:rFonts w:ascii="Droid Sans" w:eastAsia="Times New Roman" w:hAnsi="Droid Sans" w:cs="Times New Roman"/>
            <w:color w:val="343434"/>
            <w:sz w:val="26"/>
            <w:szCs w:val="26"/>
          </w:rPr>
          <w:fldChar w:fldCharType="end"/>
        </w:r>
      </w:ins>
    </w:p>
    <w:p w:rsidR="00BF7DB6" w:rsidRPr="00BF7DB6" w:rsidRDefault="00BF7DB6" w:rsidP="00BF7DB6">
      <w:pPr>
        <w:spacing w:before="150" w:after="150" w:line="300" w:lineRule="atLeast"/>
        <w:outlineLvl w:val="3"/>
        <w:rPr>
          <w:ins w:id="11" w:author="Unknown"/>
          <w:rFonts w:ascii="inherit" w:eastAsia="Times New Roman" w:hAnsi="inherit" w:cs="Times New Roman"/>
          <w:b/>
          <w:bCs/>
          <w:color w:val="343434"/>
          <w:sz w:val="33"/>
          <w:szCs w:val="33"/>
        </w:rPr>
      </w:pPr>
      <w:ins w:id="12" w:author="Unknown">
        <w:r w:rsidRPr="00BF7DB6">
          <w:rPr>
            <w:rFonts w:ascii="inherit" w:eastAsia="Times New Roman" w:hAnsi="inherit" w:cs="Times New Roman"/>
            <w:b/>
            <w:bCs/>
            <w:color w:val="343434"/>
            <w:sz w:val="33"/>
            <w:szCs w:val="33"/>
          </w:rPr>
          <w:t>Follow Us</w:t>
        </w:r>
      </w:ins>
    </w:p>
    <w:p w:rsidR="00BF7DB6" w:rsidRPr="00BF7DB6" w:rsidRDefault="00BF7DB6" w:rsidP="00BF7DB6">
      <w:pPr>
        <w:spacing w:after="0" w:line="240" w:lineRule="auto"/>
        <w:rPr>
          <w:ins w:id="13" w:author="Unknown"/>
          <w:rFonts w:ascii="Droid Sans" w:eastAsia="Times New Roman" w:hAnsi="Droid Sans" w:cs="Times New Roman"/>
          <w:color w:val="70BDCD"/>
          <w:sz w:val="26"/>
          <w:szCs w:val="26"/>
        </w:rPr>
      </w:pPr>
      <w:ins w:id="14" w:author="Unknown">
        <w:r w:rsidRPr="00BF7DB6">
          <w:rPr>
            <w:rFonts w:ascii="Droid Sans" w:eastAsia="Times New Roman" w:hAnsi="Droid Sans" w:cs="Times New Roman"/>
            <w:color w:val="343434"/>
            <w:sz w:val="26"/>
            <w:szCs w:val="26"/>
          </w:rPr>
          <w:fldChar w:fldCharType="begin"/>
        </w:r>
        <w:r w:rsidRPr="00BF7DB6">
          <w:rPr>
            <w:rFonts w:ascii="Droid Sans" w:eastAsia="Times New Roman" w:hAnsi="Droid Sans" w:cs="Times New Roman"/>
            <w:color w:val="343434"/>
            <w:sz w:val="26"/>
            <w:szCs w:val="26"/>
          </w:rPr>
          <w:instrText xml:space="preserve"> HYPERLINK "https://www.facebook.com/guru99com/" </w:instrText>
        </w:r>
        <w:r w:rsidRPr="00BF7DB6">
          <w:rPr>
            <w:rFonts w:ascii="Droid Sans" w:eastAsia="Times New Roman" w:hAnsi="Droid Sans" w:cs="Times New Roman"/>
            <w:color w:val="343434"/>
            <w:sz w:val="26"/>
            <w:szCs w:val="26"/>
          </w:rPr>
          <w:fldChar w:fldCharType="separate"/>
        </w:r>
      </w:ins>
    </w:p>
    <w:p w:rsidR="00BF7DB6" w:rsidRPr="00BF7DB6" w:rsidRDefault="00BF7DB6" w:rsidP="00BF7DB6">
      <w:pPr>
        <w:spacing w:after="0" w:line="240" w:lineRule="auto"/>
        <w:rPr>
          <w:ins w:id="15" w:author="Unknown"/>
          <w:rFonts w:ascii="Droid Sans" w:eastAsia="Times New Roman" w:hAnsi="Droid Sans" w:cs="Times New Roman"/>
          <w:color w:val="70BDCD"/>
          <w:sz w:val="26"/>
          <w:u w:val="single"/>
        </w:rPr>
      </w:pPr>
      <w:ins w:id="16" w:author="Unknown">
        <w:r w:rsidRPr="00BF7DB6">
          <w:rPr>
            <w:rFonts w:ascii="Droid Sans" w:eastAsia="Times New Roman" w:hAnsi="Droid Sans" w:cs="Times New Roman"/>
            <w:color w:val="343434"/>
            <w:sz w:val="26"/>
            <w:szCs w:val="26"/>
          </w:rPr>
          <w:fldChar w:fldCharType="end"/>
        </w:r>
        <w:r w:rsidRPr="00BF7DB6">
          <w:rPr>
            <w:rFonts w:ascii="Droid Sans" w:eastAsia="Times New Roman" w:hAnsi="Droid Sans" w:cs="Times New Roman"/>
            <w:color w:val="343434"/>
            <w:sz w:val="26"/>
          </w:rPr>
          <w:t> </w:t>
        </w:r>
        <w:r w:rsidRPr="00BF7DB6">
          <w:rPr>
            <w:rFonts w:ascii="Droid Sans" w:eastAsia="Times New Roman" w:hAnsi="Droid Sans" w:cs="Times New Roman"/>
            <w:color w:val="343434"/>
            <w:sz w:val="26"/>
            <w:szCs w:val="26"/>
          </w:rPr>
          <w:fldChar w:fldCharType="begin"/>
        </w:r>
        <w:r w:rsidRPr="00BF7DB6">
          <w:rPr>
            <w:rFonts w:ascii="Droid Sans" w:eastAsia="Times New Roman" w:hAnsi="Droid Sans" w:cs="Times New Roman"/>
            <w:color w:val="343434"/>
            <w:sz w:val="26"/>
            <w:szCs w:val="26"/>
          </w:rPr>
          <w:instrText xml:space="preserve"> HYPERLINK "https://twitter.com/guru99com" </w:instrText>
        </w:r>
        <w:r w:rsidRPr="00BF7DB6">
          <w:rPr>
            <w:rFonts w:ascii="Droid Sans" w:eastAsia="Times New Roman" w:hAnsi="Droid Sans" w:cs="Times New Roman"/>
            <w:color w:val="343434"/>
            <w:sz w:val="26"/>
            <w:szCs w:val="26"/>
          </w:rPr>
          <w:fldChar w:fldCharType="separate"/>
        </w:r>
      </w:ins>
    </w:p>
    <w:p w:rsidR="00BF7DB6" w:rsidRPr="00BF7DB6" w:rsidRDefault="00BF7DB6" w:rsidP="00BF7DB6">
      <w:pPr>
        <w:spacing w:after="0" w:line="240" w:lineRule="auto"/>
        <w:rPr>
          <w:ins w:id="17" w:author="Unknown"/>
          <w:rFonts w:ascii="Droid Sans" w:eastAsia="Times New Roman" w:hAnsi="Droid Sans" w:cs="Times New Roman"/>
          <w:color w:val="70BDCD"/>
          <w:sz w:val="26"/>
          <w:u w:val="single"/>
        </w:rPr>
      </w:pPr>
      <w:ins w:id="18" w:author="Unknown">
        <w:r w:rsidRPr="00BF7DB6">
          <w:rPr>
            <w:rFonts w:ascii="Droid Sans" w:eastAsia="Times New Roman" w:hAnsi="Droid Sans" w:cs="Times New Roman"/>
            <w:color w:val="343434"/>
            <w:sz w:val="26"/>
            <w:szCs w:val="26"/>
          </w:rPr>
          <w:fldChar w:fldCharType="end"/>
        </w:r>
        <w:r w:rsidRPr="00BF7DB6">
          <w:rPr>
            <w:rFonts w:ascii="Droid Sans" w:eastAsia="Times New Roman" w:hAnsi="Droid Sans" w:cs="Times New Roman"/>
            <w:color w:val="343434"/>
            <w:sz w:val="26"/>
          </w:rPr>
          <w:t> </w:t>
        </w:r>
        <w:r w:rsidRPr="00BF7DB6">
          <w:rPr>
            <w:rFonts w:ascii="Droid Sans" w:eastAsia="Times New Roman" w:hAnsi="Droid Sans" w:cs="Times New Roman"/>
            <w:color w:val="343434"/>
            <w:sz w:val="26"/>
            <w:szCs w:val="26"/>
          </w:rPr>
          <w:fldChar w:fldCharType="begin"/>
        </w:r>
        <w:r w:rsidRPr="00BF7DB6">
          <w:rPr>
            <w:rFonts w:ascii="Droid Sans" w:eastAsia="Times New Roman" w:hAnsi="Droid Sans" w:cs="Times New Roman"/>
            <w:color w:val="343434"/>
            <w:sz w:val="26"/>
            <w:szCs w:val="26"/>
          </w:rPr>
          <w:instrText xml:space="preserve"> HYPERLINK "https://forms.aweber.com/form/46/724807646.htm" </w:instrText>
        </w:r>
        <w:r w:rsidRPr="00BF7DB6">
          <w:rPr>
            <w:rFonts w:ascii="Droid Sans" w:eastAsia="Times New Roman" w:hAnsi="Droid Sans" w:cs="Times New Roman"/>
            <w:color w:val="343434"/>
            <w:sz w:val="26"/>
            <w:szCs w:val="26"/>
          </w:rPr>
          <w:fldChar w:fldCharType="separate"/>
        </w:r>
      </w:ins>
    </w:p>
    <w:p w:rsidR="00BF7DB6" w:rsidRPr="00BF7DB6" w:rsidRDefault="00BF7DB6" w:rsidP="00BF7DB6">
      <w:pPr>
        <w:spacing w:after="0" w:line="240" w:lineRule="auto"/>
        <w:rPr>
          <w:ins w:id="19" w:author="Unknown"/>
          <w:rFonts w:ascii="Droid Sans" w:eastAsia="Times New Roman" w:hAnsi="Droid Sans" w:cs="Times New Roman"/>
          <w:color w:val="70BDCD"/>
          <w:sz w:val="26"/>
          <w:u w:val="single"/>
        </w:rPr>
      </w:pPr>
      <w:ins w:id="20" w:author="Unknown">
        <w:r w:rsidRPr="00BF7DB6">
          <w:rPr>
            <w:rFonts w:ascii="Droid Sans" w:eastAsia="Times New Roman" w:hAnsi="Droid Sans" w:cs="Times New Roman"/>
            <w:color w:val="343434"/>
            <w:sz w:val="26"/>
            <w:szCs w:val="26"/>
          </w:rPr>
          <w:fldChar w:fldCharType="end"/>
        </w:r>
        <w:r w:rsidRPr="00BF7DB6">
          <w:rPr>
            <w:rFonts w:ascii="Droid Sans" w:eastAsia="Times New Roman" w:hAnsi="Droid Sans" w:cs="Times New Roman"/>
            <w:color w:val="343434"/>
            <w:sz w:val="26"/>
          </w:rPr>
          <w:t> </w:t>
        </w:r>
        <w:r w:rsidRPr="00BF7DB6">
          <w:rPr>
            <w:rFonts w:ascii="Droid Sans" w:eastAsia="Times New Roman" w:hAnsi="Droid Sans" w:cs="Times New Roman"/>
            <w:color w:val="343434"/>
            <w:sz w:val="26"/>
            <w:szCs w:val="26"/>
          </w:rPr>
          <w:fldChar w:fldCharType="begin"/>
        </w:r>
        <w:r w:rsidRPr="00BF7DB6">
          <w:rPr>
            <w:rFonts w:ascii="Droid Sans" w:eastAsia="Times New Roman" w:hAnsi="Droid Sans" w:cs="Times New Roman"/>
            <w:color w:val="343434"/>
            <w:sz w:val="26"/>
            <w:szCs w:val="26"/>
          </w:rPr>
          <w:instrText xml:space="preserve"> HYPERLINK "https://play.google.com/store/apps/details?id=com.vector.guru99&amp;hl=en" </w:instrText>
        </w:r>
        <w:r w:rsidRPr="00BF7DB6">
          <w:rPr>
            <w:rFonts w:ascii="Droid Sans" w:eastAsia="Times New Roman" w:hAnsi="Droid Sans" w:cs="Times New Roman"/>
            <w:color w:val="343434"/>
            <w:sz w:val="26"/>
            <w:szCs w:val="26"/>
          </w:rPr>
          <w:fldChar w:fldCharType="separate"/>
        </w:r>
      </w:ins>
    </w:p>
    <w:p w:rsidR="00BF7DB6" w:rsidRPr="00BF7DB6" w:rsidRDefault="00BF7DB6" w:rsidP="00BF7DB6">
      <w:pPr>
        <w:spacing w:after="0" w:line="240" w:lineRule="auto"/>
        <w:rPr>
          <w:ins w:id="21" w:author="Unknown"/>
          <w:rFonts w:ascii="Times New Roman" w:eastAsia="Times New Roman" w:hAnsi="Times New Roman" w:cs="Times New Roman"/>
          <w:color w:val="343434"/>
          <w:sz w:val="24"/>
          <w:szCs w:val="24"/>
        </w:rPr>
      </w:pPr>
      <w:ins w:id="22" w:author="Unknown">
        <w:r w:rsidRPr="00BF7DB6">
          <w:rPr>
            <w:rFonts w:ascii="Droid Sans" w:eastAsia="Times New Roman" w:hAnsi="Droid Sans" w:cs="Times New Roman"/>
            <w:color w:val="343434"/>
            <w:sz w:val="26"/>
            <w:szCs w:val="26"/>
          </w:rPr>
          <w:fldChar w:fldCharType="end"/>
        </w:r>
      </w:ins>
    </w:p>
    <w:p w:rsidR="00BF7DB6" w:rsidRPr="00BF7DB6" w:rsidRDefault="00BF7DB6" w:rsidP="00BF7DB6">
      <w:pPr>
        <w:spacing w:before="150" w:after="150" w:line="300" w:lineRule="atLeast"/>
        <w:outlineLvl w:val="3"/>
        <w:rPr>
          <w:ins w:id="23" w:author="Unknown"/>
          <w:rFonts w:ascii="inherit" w:eastAsia="Times New Roman" w:hAnsi="inherit" w:cs="Times New Roman"/>
          <w:b/>
          <w:bCs/>
          <w:color w:val="343434"/>
          <w:sz w:val="33"/>
          <w:szCs w:val="33"/>
        </w:rPr>
      </w:pPr>
      <w:ins w:id="24" w:author="Unknown">
        <w:r w:rsidRPr="00BF7DB6">
          <w:rPr>
            <w:rFonts w:ascii="inherit" w:eastAsia="Times New Roman" w:hAnsi="inherit" w:cs="Times New Roman"/>
            <w:b/>
            <w:bCs/>
            <w:color w:val="343434"/>
            <w:sz w:val="33"/>
            <w:szCs w:val="33"/>
          </w:rPr>
          <w:t>Certifications</w:t>
        </w:r>
      </w:ins>
    </w:p>
    <w:p w:rsidR="00BF7DB6" w:rsidRPr="00BF7DB6" w:rsidRDefault="00BF7DB6" w:rsidP="00BF7DB6">
      <w:pPr>
        <w:spacing w:after="0" w:line="240" w:lineRule="auto"/>
        <w:rPr>
          <w:ins w:id="25" w:author="Unknown"/>
          <w:rFonts w:ascii="Droid Sans" w:eastAsia="Times New Roman" w:hAnsi="Droid Sans" w:cs="Times New Roman"/>
          <w:color w:val="343434"/>
          <w:sz w:val="26"/>
          <w:szCs w:val="26"/>
        </w:rPr>
      </w:pPr>
      <w:ins w:id="26" w:author="Unknown">
        <w:r w:rsidRPr="00BF7DB6">
          <w:rPr>
            <w:rFonts w:ascii="Droid Sans" w:eastAsia="Times New Roman" w:hAnsi="Droid Sans" w:cs="Times New Roman"/>
            <w:color w:val="343434"/>
            <w:sz w:val="26"/>
            <w:szCs w:val="26"/>
          </w:rPr>
          <w:fldChar w:fldCharType="begin"/>
        </w:r>
        <w:r w:rsidRPr="00BF7DB6">
          <w:rPr>
            <w:rFonts w:ascii="Droid Sans" w:eastAsia="Times New Roman" w:hAnsi="Droid Sans" w:cs="Times New Roman"/>
            <w:color w:val="343434"/>
            <w:sz w:val="26"/>
            <w:szCs w:val="26"/>
          </w:rPr>
          <w:instrText xml:space="preserve"> HYPERLINK "http://www.guru99.com/istqb.html" </w:instrText>
        </w:r>
        <w:r w:rsidRPr="00BF7DB6">
          <w:rPr>
            <w:rFonts w:ascii="Droid Sans" w:eastAsia="Times New Roman" w:hAnsi="Droid Sans" w:cs="Times New Roman"/>
            <w:color w:val="343434"/>
            <w:sz w:val="26"/>
            <w:szCs w:val="26"/>
          </w:rPr>
          <w:fldChar w:fldCharType="separate"/>
        </w:r>
        <w:r w:rsidRPr="00BF7DB6">
          <w:rPr>
            <w:rFonts w:ascii="Droid Sans" w:eastAsia="Times New Roman" w:hAnsi="Droid Sans" w:cs="Times New Roman"/>
            <w:color w:val="70BDCD"/>
            <w:sz w:val="26"/>
            <w:u w:val="single"/>
          </w:rPr>
          <w:t>ISTQB Certification</w:t>
        </w:r>
        <w:r w:rsidRPr="00BF7DB6">
          <w:rPr>
            <w:rFonts w:ascii="Droid Sans" w:eastAsia="Times New Roman" w:hAnsi="Droid Sans" w:cs="Times New Roman"/>
            <w:color w:val="343434"/>
            <w:sz w:val="26"/>
            <w:szCs w:val="26"/>
          </w:rPr>
          <w:fldChar w:fldCharType="end"/>
        </w:r>
        <w:r w:rsidRPr="00BF7DB6">
          <w:rPr>
            <w:rFonts w:ascii="Droid Sans" w:eastAsia="Times New Roman" w:hAnsi="Droid Sans" w:cs="Times New Roman"/>
            <w:color w:val="343434"/>
            <w:sz w:val="26"/>
            <w:szCs w:val="26"/>
          </w:rPr>
          <w:br/>
        </w:r>
        <w:r w:rsidRPr="00BF7DB6">
          <w:rPr>
            <w:rFonts w:ascii="Droid Sans" w:eastAsia="Times New Roman" w:hAnsi="Droid Sans" w:cs="Times New Roman"/>
            <w:color w:val="343434"/>
            <w:sz w:val="26"/>
            <w:szCs w:val="26"/>
          </w:rPr>
          <w:fldChar w:fldCharType="begin"/>
        </w:r>
        <w:r w:rsidRPr="00BF7DB6">
          <w:rPr>
            <w:rFonts w:ascii="Droid Sans" w:eastAsia="Times New Roman" w:hAnsi="Droid Sans" w:cs="Times New Roman"/>
            <w:color w:val="343434"/>
            <w:sz w:val="26"/>
            <w:szCs w:val="26"/>
          </w:rPr>
          <w:instrText xml:space="preserve"> HYPERLINK "http://www.guru99.com/mysql-certification-guide.html" </w:instrText>
        </w:r>
        <w:r w:rsidRPr="00BF7DB6">
          <w:rPr>
            <w:rFonts w:ascii="Droid Sans" w:eastAsia="Times New Roman" w:hAnsi="Droid Sans" w:cs="Times New Roman"/>
            <w:color w:val="343434"/>
            <w:sz w:val="26"/>
            <w:szCs w:val="26"/>
          </w:rPr>
          <w:fldChar w:fldCharType="separate"/>
        </w:r>
        <w:r w:rsidRPr="00BF7DB6">
          <w:rPr>
            <w:rFonts w:ascii="Droid Sans" w:eastAsia="Times New Roman" w:hAnsi="Droid Sans" w:cs="Times New Roman"/>
            <w:color w:val="70BDCD"/>
            <w:sz w:val="26"/>
            <w:u w:val="single"/>
          </w:rPr>
          <w:t>MySQL Certification</w:t>
        </w:r>
        <w:r w:rsidRPr="00BF7DB6">
          <w:rPr>
            <w:rFonts w:ascii="Droid Sans" w:eastAsia="Times New Roman" w:hAnsi="Droid Sans" w:cs="Times New Roman"/>
            <w:color w:val="343434"/>
            <w:sz w:val="26"/>
            <w:szCs w:val="26"/>
          </w:rPr>
          <w:fldChar w:fldCharType="end"/>
        </w:r>
        <w:r w:rsidRPr="00BF7DB6">
          <w:rPr>
            <w:rFonts w:ascii="Droid Sans" w:eastAsia="Times New Roman" w:hAnsi="Droid Sans" w:cs="Times New Roman"/>
            <w:color w:val="343434"/>
            <w:sz w:val="26"/>
          </w:rPr>
          <w:t> </w:t>
        </w:r>
        <w:r w:rsidRPr="00BF7DB6">
          <w:rPr>
            <w:rFonts w:ascii="Droid Sans" w:eastAsia="Times New Roman" w:hAnsi="Droid Sans" w:cs="Times New Roman"/>
            <w:color w:val="343434"/>
            <w:sz w:val="26"/>
            <w:szCs w:val="26"/>
          </w:rPr>
          <w:br/>
        </w:r>
        <w:r w:rsidRPr="00BF7DB6">
          <w:rPr>
            <w:rFonts w:ascii="Droid Sans" w:eastAsia="Times New Roman" w:hAnsi="Droid Sans" w:cs="Times New Roman"/>
            <w:color w:val="343434"/>
            <w:sz w:val="26"/>
            <w:szCs w:val="26"/>
          </w:rPr>
          <w:fldChar w:fldCharType="begin"/>
        </w:r>
        <w:r w:rsidRPr="00BF7DB6">
          <w:rPr>
            <w:rFonts w:ascii="Droid Sans" w:eastAsia="Times New Roman" w:hAnsi="Droid Sans" w:cs="Times New Roman"/>
            <w:color w:val="343434"/>
            <w:sz w:val="26"/>
            <w:szCs w:val="26"/>
          </w:rPr>
          <w:instrText xml:space="preserve"> HYPERLINK "http://www.guru99.com/qtp-quality-center-certification-details.html" </w:instrText>
        </w:r>
        <w:r w:rsidRPr="00BF7DB6">
          <w:rPr>
            <w:rFonts w:ascii="Droid Sans" w:eastAsia="Times New Roman" w:hAnsi="Droid Sans" w:cs="Times New Roman"/>
            <w:color w:val="343434"/>
            <w:sz w:val="26"/>
            <w:szCs w:val="26"/>
          </w:rPr>
          <w:fldChar w:fldCharType="separate"/>
        </w:r>
        <w:r w:rsidRPr="00BF7DB6">
          <w:rPr>
            <w:rFonts w:ascii="Droid Sans" w:eastAsia="Times New Roman" w:hAnsi="Droid Sans" w:cs="Times New Roman"/>
            <w:color w:val="70BDCD"/>
            <w:sz w:val="26"/>
            <w:u w:val="single"/>
          </w:rPr>
          <w:t>QTP Certification</w:t>
        </w:r>
        <w:r w:rsidRPr="00BF7DB6">
          <w:rPr>
            <w:rFonts w:ascii="Droid Sans" w:eastAsia="Times New Roman" w:hAnsi="Droid Sans" w:cs="Times New Roman"/>
            <w:color w:val="343434"/>
            <w:sz w:val="26"/>
            <w:szCs w:val="26"/>
          </w:rPr>
          <w:fldChar w:fldCharType="end"/>
        </w:r>
        <w:r w:rsidRPr="00BF7DB6">
          <w:rPr>
            <w:rFonts w:ascii="Droid Sans" w:eastAsia="Times New Roman" w:hAnsi="Droid Sans" w:cs="Times New Roman"/>
            <w:color w:val="343434"/>
            <w:sz w:val="26"/>
            <w:szCs w:val="26"/>
          </w:rPr>
          <w:fldChar w:fldCharType="begin"/>
        </w:r>
        <w:r w:rsidRPr="00BF7DB6">
          <w:rPr>
            <w:rFonts w:ascii="Droid Sans" w:eastAsia="Times New Roman" w:hAnsi="Droid Sans" w:cs="Times New Roman"/>
            <w:color w:val="343434"/>
            <w:sz w:val="26"/>
            <w:szCs w:val="26"/>
          </w:rPr>
          <w:instrText xml:space="preserve"> HYPERLINK "http://www.guru99.com/software-testing-certification.html" </w:instrText>
        </w:r>
        <w:r w:rsidRPr="00BF7DB6">
          <w:rPr>
            <w:rFonts w:ascii="Droid Sans" w:eastAsia="Times New Roman" w:hAnsi="Droid Sans" w:cs="Times New Roman"/>
            <w:color w:val="343434"/>
            <w:sz w:val="26"/>
            <w:szCs w:val="26"/>
          </w:rPr>
          <w:fldChar w:fldCharType="separate"/>
        </w:r>
        <w:r w:rsidRPr="00BF7DB6">
          <w:rPr>
            <w:rFonts w:ascii="Droid Sans" w:eastAsia="Times New Roman" w:hAnsi="Droid Sans" w:cs="Times New Roman"/>
            <w:color w:val="70BDCD"/>
            <w:sz w:val="26"/>
            <w:u w:val="single"/>
          </w:rPr>
          <w:t>Testing Certification</w:t>
        </w:r>
        <w:r w:rsidRPr="00BF7DB6">
          <w:rPr>
            <w:rFonts w:ascii="Droid Sans" w:eastAsia="Times New Roman" w:hAnsi="Droid Sans" w:cs="Times New Roman"/>
            <w:color w:val="343434"/>
            <w:sz w:val="26"/>
            <w:szCs w:val="26"/>
          </w:rPr>
          <w:fldChar w:fldCharType="end"/>
        </w:r>
        <w:r w:rsidRPr="00BF7DB6">
          <w:rPr>
            <w:rFonts w:ascii="Droid Sans" w:eastAsia="Times New Roman" w:hAnsi="Droid Sans" w:cs="Times New Roman"/>
            <w:color w:val="343434"/>
            <w:sz w:val="26"/>
            <w:szCs w:val="26"/>
          </w:rPr>
          <w:br/>
        </w:r>
        <w:r w:rsidRPr="00BF7DB6">
          <w:rPr>
            <w:rFonts w:ascii="Droid Sans" w:eastAsia="Times New Roman" w:hAnsi="Droid Sans" w:cs="Times New Roman"/>
            <w:color w:val="343434"/>
            <w:sz w:val="26"/>
            <w:szCs w:val="26"/>
          </w:rPr>
          <w:fldChar w:fldCharType="begin"/>
        </w:r>
        <w:r w:rsidRPr="00BF7DB6">
          <w:rPr>
            <w:rFonts w:ascii="Droid Sans" w:eastAsia="Times New Roman" w:hAnsi="Droid Sans" w:cs="Times New Roman"/>
            <w:color w:val="343434"/>
            <w:sz w:val="26"/>
            <w:szCs w:val="26"/>
          </w:rPr>
          <w:instrText xml:space="preserve"> HYPERLINK "http://www.guru99.com/ctal-certified-exam-preparation.html" </w:instrText>
        </w:r>
        <w:r w:rsidRPr="00BF7DB6">
          <w:rPr>
            <w:rFonts w:ascii="Droid Sans" w:eastAsia="Times New Roman" w:hAnsi="Droid Sans" w:cs="Times New Roman"/>
            <w:color w:val="343434"/>
            <w:sz w:val="26"/>
            <w:szCs w:val="26"/>
          </w:rPr>
          <w:fldChar w:fldCharType="separate"/>
        </w:r>
        <w:r w:rsidRPr="00BF7DB6">
          <w:rPr>
            <w:rFonts w:ascii="Droid Sans" w:eastAsia="Times New Roman" w:hAnsi="Droid Sans" w:cs="Times New Roman"/>
            <w:color w:val="70BDCD"/>
            <w:sz w:val="26"/>
            <w:u w:val="single"/>
          </w:rPr>
          <w:t>CTAL Exam</w:t>
        </w:r>
        <w:r w:rsidRPr="00BF7DB6">
          <w:rPr>
            <w:rFonts w:ascii="Droid Sans" w:eastAsia="Times New Roman" w:hAnsi="Droid Sans" w:cs="Times New Roman"/>
            <w:color w:val="343434"/>
            <w:sz w:val="26"/>
            <w:szCs w:val="26"/>
          </w:rPr>
          <w:fldChar w:fldCharType="end"/>
        </w:r>
      </w:ins>
    </w:p>
    <w:p w:rsidR="00BF7DB6" w:rsidRPr="00BF7DB6" w:rsidRDefault="00BF7DB6" w:rsidP="00BF7DB6">
      <w:pPr>
        <w:spacing w:before="150" w:after="150" w:line="300" w:lineRule="atLeast"/>
        <w:outlineLvl w:val="3"/>
        <w:rPr>
          <w:ins w:id="27" w:author="Unknown"/>
          <w:rFonts w:ascii="inherit" w:eastAsia="Times New Roman" w:hAnsi="inherit" w:cs="Times New Roman"/>
          <w:b/>
          <w:bCs/>
          <w:color w:val="343434"/>
          <w:sz w:val="33"/>
          <w:szCs w:val="33"/>
        </w:rPr>
      </w:pPr>
      <w:ins w:id="28" w:author="Unknown">
        <w:r w:rsidRPr="00BF7DB6">
          <w:rPr>
            <w:rFonts w:ascii="inherit" w:eastAsia="Times New Roman" w:hAnsi="inherit" w:cs="Times New Roman"/>
            <w:b/>
            <w:bCs/>
            <w:color w:val="343434"/>
            <w:sz w:val="33"/>
            <w:szCs w:val="33"/>
          </w:rPr>
          <w:t>Execute online</w:t>
        </w:r>
      </w:ins>
    </w:p>
    <w:p w:rsidR="00BF7DB6" w:rsidRPr="00BF7DB6" w:rsidRDefault="00BF7DB6" w:rsidP="00BF7DB6">
      <w:pPr>
        <w:spacing w:after="0" w:line="240" w:lineRule="auto"/>
        <w:rPr>
          <w:ins w:id="29" w:author="Unknown"/>
          <w:rFonts w:ascii="Droid Sans" w:eastAsia="Times New Roman" w:hAnsi="Droid Sans" w:cs="Times New Roman"/>
          <w:color w:val="343434"/>
          <w:sz w:val="26"/>
          <w:szCs w:val="26"/>
        </w:rPr>
      </w:pPr>
      <w:ins w:id="30" w:author="Unknown">
        <w:r w:rsidRPr="00BF7DB6">
          <w:rPr>
            <w:rFonts w:ascii="Droid Sans" w:eastAsia="Times New Roman" w:hAnsi="Droid Sans" w:cs="Times New Roman"/>
            <w:color w:val="343434"/>
            <w:sz w:val="26"/>
            <w:szCs w:val="26"/>
          </w:rPr>
          <w:fldChar w:fldCharType="begin"/>
        </w:r>
        <w:r w:rsidRPr="00BF7DB6">
          <w:rPr>
            <w:rFonts w:ascii="Droid Sans" w:eastAsia="Times New Roman" w:hAnsi="Droid Sans" w:cs="Times New Roman"/>
            <w:color w:val="343434"/>
            <w:sz w:val="26"/>
            <w:szCs w:val="26"/>
          </w:rPr>
          <w:instrText xml:space="preserve"> HYPERLINK "http://www.guru99.com/try-java-editor.html" </w:instrText>
        </w:r>
        <w:r w:rsidRPr="00BF7DB6">
          <w:rPr>
            <w:rFonts w:ascii="Droid Sans" w:eastAsia="Times New Roman" w:hAnsi="Droid Sans" w:cs="Times New Roman"/>
            <w:color w:val="343434"/>
            <w:sz w:val="26"/>
            <w:szCs w:val="26"/>
          </w:rPr>
          <w:fldChar w:fldCharType="separate"/>
        </w:r>
        <w:r w:rsidRPr="00BF7DB6">
          <w:rPr>
            <w:rFonts w:ascii="Droid Sans" w:eastAsia="Times New Roman" w:hAnsi="Droid Sans" w:cs="Times New Roman"/>
            <w:color w:val="70BDCD"/>
            <w:sz w:val="26"/>
            <w:u w:val="single"/>
          </w:rPr>
          <w:t>Execute Java Online</w:t>
        </w:r>
        <w:r w:rsidRPr="00BF7DB6">
          <w:rPr>
            <w:rFonts w:ascii="Droid Sans" w:eastAsia="Times New Roman" w:hAnsi="Droid Sans" w:cs="Times New Roman"/>
            <w:color w:val="343434"/>
            <w:sz w:val="26"/>
            <w:szCs w:val="26"/>
          </w:rPr>
          <w:fldChar w:fldCharType="end"/>
        </w:r>
        <w:r w:rsidRPr="00BF7DB6">
          <w:rPr>
            <w:rFonts w:ascii="Droid Sans" w:eastAsia="Times New Roman" w:hAnsi="Droid Sans" w:cs="Times New Roman"/>
            <w:color w:val="343434"/>
            <w:sz w:val="26"/>
            <w:szCs w:val="26"/>
          </w:rPr>
          <w:br/>
        </w:r>
        <w:r w:rsidRPr="00BF7DB6">
          <w:rPr>
            <w:rFonts w:ascii="Droid Sans" w:eastAsia="Times New Roman" w:hAnsi="Droid Sans" w:cs="Times New Roman"/>
            <w:color w:val="343434"/>
            <w:sz w:val="26"/>
            <w:szCs w:val="26"/>
          </w:rPr>
          <w:fldChar w:fldCharType="begin"/>
        </w:r>
        <w:r w:rsidRPr="00BF7DB6">
          <w:rPr>
            <w:rFonts w:ascii="Droid Sans" w:eastAsia="Times New Roman" w:hAnsi="Droid Sans" w:cs="Times New Roman"/>
            <w:color w:val="343434"/>
            <w:sz w:val="26"/>
            <w:szCs w:val="26"/>
          </w:rPr>
          <w:instrText xml:space="preserve"> HYPERLINK "http://www.guru99.com/execute-javascript-online.html" </w:instrText>
        </w:r>
        <w:r w:rsidRPr="00BF7DB6">
          <w:rPr>
            <w:rFonts w:ascii="Droid Sans" w:eastAsia="Times New Roman" w:hAnsi="Droid Sans" w:cs="Times New Roman"/>
            <w:color w:val="343434"/>
            <w:sz w:val="26"/>
            <w:szCs w:val="26"/>
          </w:rPr>
          <w:fldChar w:fldCharType="separate"/>
        </w:r>
        <w:r w:rsidRPr="00BF7DB6">
          <w:rPr>
            <w:rFonts w:ascii="Droid Sans" w:eastAsia="Times New Roman" w:hAnsi="Droid Sans" w:cs="Times New Roman"/>
            <w:color w:val="70BDCD"/>
            <w:sz w:val="26"/>
            <w:u w:val="single"/>
          </w:rPr>
          <w:t>Execute Javascript</w:t>
        </w:r>
        <w:r w:rsidRPr="00BF7DB6">
          <w:rPr>
            <w:rFonts w:ascii="Droid Sans" w:eastAsia="Times New Roman" w:hAnsi="Droid Sans" w:cs="Times New Roman"/>
            <w:color w:val="343434"/>
            <w:sz w:val="26"/>
            <w:szCs w:val="26"/>
          </w:rPr>
          <w:fldChar w:fldCharType="end"/>
        </w:r>
        <w:r w:rsidRPr="00BF7DB6">
          <w:rPr>
            <w:rFonts w:ascii="Droid Sans" w:eastAsia="Times New Roman" w:hAnsi="Droid Sans" w:cs="Times New Roman"/>
            <w:color w:val="343434"/>
            <w:sz w:val="26"/>
            <w:szCs w:val="26"/>
          </w:rPr>
          <w:br/>
        </w:r>
        <w:r w:rsidRPr="00BF7DB6">
          <w:rPr>
            <w:rFonts w:ascii="Droid Sans" w:eastAsia="Times New Roman" w:hAnsi="Droid Sans" w:cs="Times New Roman"/>
            <w:color w:val="343434"/>
            <w:sz w:val="26"/>
            <w:szCs w:val="26"/>
          </w:rPr>
          <w:fldChar w:fldCharType="begin"/>
        </w:r>
        <w:r w:rsidRPr="00BF7DB6">
          <w:rPr>
            <w:rFonts w:ascii="Droid Sans" w:eastAsia="Times New Roman" w:hAnsi="Droid Sans" w:cs="Times New Roman"/>
            <w:color w:val="343434"/>
            <w:sz w:val="26"/>
            <w:szCs w:val="26"/>
          </w:rPr>
          <w:instrText xml:space="preserve"> HYPERLINK "http://www.guru99.com/execute-html-online.html" </w:instrText>
        </w:r>
        <w:r w:rsidRPr="00BF7DB6">
          <w:rPr>
            <w:rFonts w:ascii="Droid Sans" w:eastAsia="Times New Roman" w:hAnsi="Droid Sans" w:cs="Times New Roman"/>
            <w:color w:val="343434"/>
            <w:sz w:val="26"/>
            <w:szCs w:val="26"/>
          </w:rPr>
          <w:fldChar w:fldCharType="separate"/>
        </w:r>
        <w:r w:rsidRPr="00BF7DB6">
          <w:rPr>
            <w:rFonts w:ascii="Droid Sans" w:eastAsia="Times New Roman" w:hAnsi="Droid Sans" w:cs="Times New Roman"/>
            <w:color w:val="70BDCD"/>
            <w:sz w:val="26"/>
            <w:u w:val="single"/>
          </w:rPr>
          <w:t>Execute HTML</w:t>
        </w:r>
        <w:r w:rsidRPr="00BF7DB6">
          <w:rPr>
            <w:rFonts w:ascii="Droid Sans" w:eastAsia="Times New Roman" w:hAnsi="Droid Sans" w:cs="Times New Roman"/>
            <w:color w:val="343434"/>
            <w:sz w:val="26"/>
            <w:szCs w:val="26"/>
          </w:rPr>
          <w:fldChar w:fldCharType="end"/>
        </w:r>
        <w:r w:rsidRPr="00BF7DB6">
          <w:rPr>
            <w:rFonts w:ascii="Droid Sans" w:eastAsia="Times New Roman" w:hAnsi="Droid Sans" w:cs="Times New Roman"/>
            <w:color w:val="343434"/>
            <w:sz w:val="26"/>
            <w:szCs w:val="26"/>
          </w:rPr>
          <w:br/>
        </w:r>
        <w:r w:rsidRPr="00BF7DB6">
          <w:rPr>
            <w:rFonts w:ascii="Droid Sans" w:eastAsia="Times New Roman" w:hAnsi="Droid Sans" w:cs="Times New Roman"/>
            <w:color w:val="343434"/>
            <w:sz w:val="26"/>
            <w:szCs w:val="26"/>
          </w:rPr>
          <w:fldChar w:fldCharType="begin"/>
        </w:r>
        <w:r w:rsidRPr="00BF7DB6">
          <w:rPr>
            <w:rFonts w:ascii="Droid Sans" w:eastAsia="Times New Roman" w:hAnsi="Droid Sans" w:cs="Times New Roman"/>
            <w:color w:val="343434"/>
            <w:sz w:val="26"/>
            <w:szCs w:val="26"/>
          </w:rPr>
          <w:instrText xml:space="preserve"> HYPERLINK "http://www.guru99.com/execute-python-online.html" </w:instrText>
        </w:r>
        <w:r w:rsidRPr="00BF7DB6">
          <w:rPr>
            <w:rFonts w:ascii="Droid Sans" w:eastAsia="Times New Roman" w:hAnsi="Droid Sans" w:cs="Times New Roman"/>
            <w:color w:val="343434"/>
            <w:sz w:val="26"/>
            <w:szCs w:val="26"/>
          </w:rPr>
          <w:fldChar w:fldCharType="separate"/>
        </w:r>
        <w:r w:rsidRPr="00BF7DB6">
          <w:rPr>
            <w:rFonts w:ascii="Droid Sans" w:eastAsia="Times New Roman" w:hAnsi="Droid Sans" w:cs="Times New Roman"/>
            <w:color w:val="70BDCD"/>
            <w:sz w:val="26"/>
            <w:u w:val="single"/>
          </w:rPr>
          <w:t>Execute Python</w:t>
        </w:r>
        <w:r w:rsidRPr="00BF7DB6">
          <w:rPr>
            <w:rFonts w:ascii="Droid Sans" w:eastAsia="Times New Roman" w:hAnsi="Droid Sans" w:cs="Times New Roman"/>
            <w:color w:val="343434"/>
            <w:sz w:val="26"/>
            <w:szCs w:val="26"/>
          </w:rPr>
          <w:fldChar w:fldCharType="end"/>
        </w:r>
      </w:ins>
    </w:p>
    <w:p w:rsidR="00BF7DB6" w:rsidRPr="00BF7DB6" w:rsidRDefault="00BF7DB6" w:rsidP="00BF7DB6">
      <w:pPr>
        <w:spacing w:before="150" w:after="150" w:line="300" w:lineRule="atLeast"/>
        <w:outlineLvl w:val="3"/>
        <w:rPr>
          <w:ins w:id="31" w:author="Unknown"/>
          <w:rFonts w:ascii="inherit" w:eastAsia="Times New Roman" w:hAnsi="inherit" w:cs="Times New Roman"/>
          <w:b/>
          <w:bCs/>
          <w:color w:val="343434"/>
          <w:sz w:val="33"/>
          <w:szCs w:val="33"/>
        </w:rPr>
      </w:pPr>
      <w:ins w:id="32" w:author="Unknown">
        <w:r w:rsidRPr="00BF7DB6">
          <w:rPr>
            <w:rFonts w:ascii="inherit" w:eastAsia="Times New Roman" w:hAnsi="inherit" w:cs="Times New Roman"/>
            <w:b/>
            <w:bCs/>
            <w:color w:val="343434"/>
            <w:sz w:val="33"/>
            <w:szCs w:val="33"/>
          </w:rPr>
          <w:t>Interesting!</w:t>
        </w:r>
      </w:ins>
    </w:p>
    <w:p w:rsidR="00BF7DB6" w:rsidRPr="00BF7DB6" w:rsidRDefault="00BF7DB6" w:rsidP="00BF7DB6">
      <w:pPr>
        <w:spacing w:line="240" w:lineRule="auto"/>
        <w:rPr>
          <w:ins w:id="33" w:author="Unknown"/>
          <w:rFonts w:ascii="Droid Sans" w:eastAsia="Times New Roman" w:hAnsi="Droid Sans" w:cs="Times New Roman"/>
          <w:color w:val="343434"/>
          <w:sz w:val="26"/>
          <w:szCs w:val="26"/>
        </w:rPr>
      </w:pPr>
      <w:ins w:id="34" w:author="Unknown">
        <w:r w:rsidRPr="00BF7DB6">
          <w:rPr>
            <w:rFonts w:ascii="Droid Sans" w:eastAsia="Times New Roman" w:hAnsi="Droid Sans" w:cs="Times New Roman"/>
            <w:color w:val="343434"/>
            <w:sz w:val="26"/>
            <w:szCs w:val="26"/>
          </w:rPr>
          <w:fldChar w:fldCharType="begin"/>
        </w:r>
        <w:r w:rsidRPr="00BF7DB6">
          <w:rPr>
            <w:rFonts w:ascii="Droid Sans" w:eastAsia="Times New Roman" w:hAnsi="Droid Sans" w:cs="Times New Roman"/>
            <w:color w:val="343434"/>
            <w:sz w:val="26"/>
            <w:szCs w:val="26"/>
          </w:rPr>
          <w:instrText xml:space="preserve"> HYPERLINK "http://www.guru99.com/books.html" </w:instrText>
        </w:r>
        <w:r w:rsidRPr="00BF7DB6">
          <w:rPr>
            <w:rFonts w:ascii="Droid Sans" w:eastAsia="Times New Roman" w:hAnsi="Droid Sans" w:cs="Times New Roman"/>
            <w:color w:val="343434"/>
            <w:sz w:val="26"/>
            <w:szCs w:val="26"/>
          </w:rPr>
          <w:fldChar w:fldCharType="separate"/>
        </w:r>
        <w:r w:rsidRPr="00BF7DB6">
          <w:rPr>
            <w:rFonts w:ascii="Droid Sans" w:eastAsia="Times New Roman" w:hAnsi="Droid Sans" w:cs="Times New Roman"/>
            <w:color w:val="70BDCD"/>
            <w:sz w:val="26"/>
            <w:u w:val="single"/>
          </w:rPr>
          <w:t>Books to Read!</w:t>
        </w:r>
        <w:r w:rsidRPr="00BF7DB6">
          <w:rPr>
            <w:rFonts w:ascii="Droid Sans" w:eastAsia="Times New Roman" w:hAnsi="Droid Sans" w:cs="Times New Roman"/>
            <w:color w:val="343434"/>
            <w:sz w:val="26"/>
            <w:szCs w:val="26"/>
          </w:rPr>
          <w:fldChar w:fldCharType="end"/>
        </w:r>
        <w:r w:rsidRPr="00BF7DB6">
          <w:rPr>
            <w:rFonts w:ascii="Droid Sans" w:eastAsia="Times New Roman" w:hAnsi="Droid Sans" w:cs="Times New Roman"/>
            <w:color w:val="343434"/>
            <w:sz w:val="26"/>
            <w:szCs w:val="26"/>
          </w:rPr>
          <w:br/>
        </w:r>
        <w:r w:rsidRPr="00BF7DB6">
          <w:rPr>
            <w:rFonts w:ascii="Droid Sans" w:eastAsia="Times New Roman" w:hAnsi="Droid Sans" w:cs="Times New Roman"/>
            <w:color w:val="343434"/>
            <w:sz w:val="26"/>
            <w:szCs w:val="26"/>
          </w:rPr>
          <w:fldChar w:fldCharType="begin"/>
        </w:r>
        <w:r w:rsidRPr="00BF7DB6">
          <w:rPr>
            <w:rFonts w:ascii="Droid Sans" w:eastAsia="Times New Roman" w:hAnsi="Droid Sans" w:cs="Times New Roman"/>
            <w:color w:val="343434"/>
            <w:sz w:val="26"/>
            <w:szCs w:val="26"/>
          </w:rPr>
          <w:instrText xml:space="preserve"> HYPERLINK "http://www.guru99.com/tests.html" </w:instrText>
        </w:r>
        <w:r w:rsidRPr="00BF7DB6">
          <w:rPr>
            <w:rFonts w:ascii="Droid Sans" w:eastAsia="Times New Roman" w:hAnsi="Droid Sans" w:cs="Times New Roman"/>
            <w:color w:val="343434"/>
            <w:sz w:val="26"/>
            <w:szCs w:val="26"/>
          </w:rPr>
          <w:fldChar w:fldCharType="separate"/>
        </w:r>
        <w:r w:rsidRPr="00BF7DB6">
          <w:rPr>
            <w:rFonts w:ascii="Droid Sans" w:eastAsia="Times New Roman" w:hAnsi="Droid Sans" w:cs="Times New Roman"/>
            <w:color w:val="70BDCD"/>
            <w:sz w:val="26"/>
            <w:u w:val="single"/>
          </w:rPr>
          <w:t>Quiz</w:t>
        </w:r>
        <w:r w:rsidRPr="00BF7DB6">
          <w:rPr>
            <w:rFonts w:ascii="Droid Sans" w:eastAsia="Times New Roman" w:hAnsi="Droid Sans" w:cs="Times New Roman"/>
            <w:color w:val="343434"/>
            <w:sz w:val="26"/>
            <w:szCs w:val="26"/>
          </w:rPr>
          <w:fldChar w:fldCharType="end"/>
        </w:r>
        <w:r w:rsidRPr="00BF7DB6">
          <w:rPr>
            <w:rFonts w:ascii="Droid Sans" w:eastAsia="Times New Roman" w:hAnsi="Droid Sans" w:cs="Times New Roman"/>
            <w:color w:val="343434"/>
            <w:sz w:val="26"/>
          </w:rPr>
          <w:t> </w:t>
        </w:r>
      </w:ins>
    </w:p>
    <w:p w:rsidR="00BF7DB6" w:rsidRPr="00BF7DB6" w:rsidRDefault="00BF7DB6" w:rsidP="00BF7DB6">
      <w:pPr>
        <w:spacing w:line="240" w:lineRule="auto"/>
        <w:rPr>
          <w:ins w:id="35" w:author="Unknown"/>
          <w:rFonts w:ascii="Droid Sans" w:eastAsia="Times New Roman" w:hAnsi="Droid Sans" w:cs="Times New Roman"/>
          <w:color w:val="343434"/>
          <w:sz w:val="26"/>
          <w:szCs w:val="26"/>
        </w:rPr>
      </w:pPr>
      <w:ins w:id="36" w:author="Unknown">
        <w:r w:rsidRPr="00BF7DB6">
          <w:rPr>
            <w:rFonts w:ascii="Droid Sans" w:eastAsia="Times New Roman" w:hAnsi="Droid Sans" w:cs="Times New Roman"/>
            <w:color w:val="343434"/>
            <w:sz w:val="26"/>
            <w:szCs w:val="26"/>
          </w:rPr>
          <w:t>© Copyright - Guru99</w:t>
        </w:r>
        <w:r w:rsidRPr="00BF7DB6">
          <w:rPr>
            <w:rFonts w:ascii="Droid Sans" w:eastAsia="Times New Roman" w:hAnsi="Droid Sans" w:cs="Times New Roman"/>
            <w:color w:val="343434"/>
            <w:sz w:val="26"/>
          </w:rPr>
          <w:t> </w:t>
        </w:r>
        <w:r w:rsidRPr="00BF7DB6">
          <w:rPr>
            <w:rFonts w:ascii="Droid Sans" w:eastAsia="Times New Roman" w:hAnsi="Droid Sans" w:cs="Times New Roman"/>
            <w:color w:val="343434"/>
            <w:sz w:val="26"/>
            <w:szCs w:val="26"/>
          </w:rPr>
          <w:t>2017</w:t>
        </w:r>
      </w:ins>
    </w:p>
    <w:p w:rsidR="00BF7DB6" w:rsidRPr="00BF7DB6" w:rsidRDefault="00BF7DB6" w:rsidP="00BF7DB6">
      <w:pPr>
        <w:spacing w:after="0" w:line="240" w:lineRule="auto"/>
        <w:rPr>
          <w:ins w:id="37" w:author="Unknown"/>
          <w:rFonts w:ascii="Times New Roman" w:eastAsia="Times New Roman" w:hAnsi="Times New Roman" w:cs="Times New Roman"/>
          <w:color w:val="0000FF"/>
          <w:sz w:val="24"/>
          <w:szCs w:val="24"/>
        </w:rPr>
      </w:pPr>
      <w:ins w:id="38" w:author="Unknown">
        <w:r w:rsidRPr="00BF7DB6">
          <w:rPr>
            <w:rFonts w:ascii="Droid Sans" w:eastAsia="Times New Roman" w:hAnsi="Droid Sans" w:cs="Times New Roman"/>
            <w:color w:val="343434"/>
            <w:sz w:val="26"/>
            <w:szCs w:val="26"/>
          </w:rPr>
          <w:fldChar w:fldCharType="begin"/>
        </w:r>
        <w:r w:rsidRPr="00BF7DB6">
          <w:rPr>
            <w:rFonts w:ascii="Droid Sans" w:eastAsia="Times New Roman" w:hAnsi="Droid Sans" w:cs="Times New Roman"/>
            <w:color w:val="343434"/>
            <w:sz w:val="26"/>
            <w:szCs w:val="26"/>
          </w:rPr>
          <w:instrText xml:space="preserve"> HYPERLINK "http://www.guru99.com/selenium-python.html" </w:instrText>
        </w:r>
        <w:r w:rsidRPr="00BF7DB6">
          <w:rPr>
            <w:rFonts w:ascii="Droid Sans" w:eastAsia="Times New Roman" w:hAnsi="Droid Sans" w:cs="Times New Roman"/>
            <w:color w:val="343434"/>
            <w:sz w:val="26"/>
            <w:szCs w:val="26"/>
          </w:rPr>
          <w:fldChar w:fldCharType="separate"/>
        </w:r>
      </w:ins>
    </w:p>
    <w:p w:rsidR="00BF7DB6" w:rsidRPr="00BF7DB6" w:rsidRDefault="00BF7DB6" w:rsidP="00BF7DB6">
      <w:pPr>
        <w:spacing w:line="240" w:lineRule="auto"/>
        <w:rPr>
          <w:ins w:id="39" w:author="Unknown"/>
          <w:rFonts w:ascii="Times New Roman" w:eastAsia="Times New Roman" w:hAnsi="Times New Roman" w:cs="Times New Roman"/>
          <w:color w:val="343434"/>
          <w:sz w:val="24"/>
          <w:szCs w:val="24"/>
        </w:rPr>
      </w:pPr>
      <w:ins w:id="40" w:author="Unknown">
        <w:r w:rsidRPr="00BF7DB6">
          <w:rPr>
            <w:rFonts w:ascii="Droid Sans" w:eastAsia="Times New Roman" w:hAnsi="Droid Sans" w:cs="Times New Roman"/>
            <w:color w:val="343434"/>
            <w:sz w:val="26"/>
            <w:szCs w:val="26"/>
          </w:rPr>
          <w:fldChar w:fldCharType="end"/>
        </w:r>
      </w:ins>
    </w:p>
    <w:p w:rsidR="00E809D4" w:rsidRDefault="00E809D4"/>
    <w:sectPr w:rsidR="00E809D4" w:rsidSect="00E809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Droid Sans">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2E71E7"/>
    <w:multiLevelType w:val="multilevel"/>
    <w:tmpl w:val="FF506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B67243"/>
    <w:multiLevelType w:val="multilevel"/>
    <w:tmpl w:val="A21A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140C84"/>
    <w:multiLevelType w:val="multilevel"/>
    <w:tmpl w:val="85AE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C86BA7"/>
    <w:multiLevelType w:val="multilevel"/>
    <w:tmpl w:val="58007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A97205"/>
    <w:multiLevelType w:val="multilevel"/>
    <w:tmpl w:val="52D0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114397"/>
    <w:multiLevelType w:val="multilevel"/>
    <w:tmpl w:val="8620D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F7DB6"/>
    <w:rsid w:val="00BF7DB6"/>
    <w:rsid w:val="00E809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9D4"/>
  </w:style>
  <w:style w:type="paragraph" w:styleId="Heading3">
    <w:name w:val="heading 3"/>
    <w:basedOn w:val="Normal"/>
    <w:link w:val="Heading3Char"/>
    <w:uiPriority w:val="9"/>
    <w:qFormat/>
    <w:rsid w:val="00BF7D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F7DB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BF7DB6"/>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BF7DB6"/>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7DB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F7DB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F7DB6"/>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BF7DB6"/>
    <w:rPr>
      <w:rFonts w:ascii="Times New Roman" w:eastAsia="Times New Roman" w:hAnsi="Times New Roman" w:cs="Times New Roman"/>
      <w:b/>
      <w:bCs/>
      <w:sz w:val="15"/>
      <w:szCs w:val="15"/>
    </w:rPr>
  </w:style>
  <w:style w:type="paragraph" w:styleId="HTMLPreformatted">
    <w:name w:val="HTML Preformatted"/>
    <w:basedOn w:val="Normal"/>
    <w:link w:val="HTMLPreformattedChar"/>
    <w:uiPriority w:val="99"/>
    <w:semiHidden/>
    <w:unhideWhenUsed/>
    <w:rsid w:val="00BF7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7DB6"/>
    <w:rPr>
      <w:rFonts w:ascii="Courier New" w:eastAsia="Times New Roman" w:hAnsi="Courier New" w:cs="Courier New"/>
      <w:sz w:val="20"/>
      <w:szCs w:val="20"/>
    </w:rPr>
  </w:style>
  <w:style w:type="paragraph" w:styleId="NormalWeb">
    <w:name w:val="Normal (Web)"/>
    <w:basedOn w:val="Normal"/>
    <w:uiPriority w:val="99"/>
    <w:semiHidden/>
    <w:unhideWhenUsed/>
    <w:rsid w:val="00BF7D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7DB6"/>
    <w:rPr>
      <w:color w:val="0000FF"/>
      <w:u w:val="single"/>
    </w:rPr>
  </w:style>
  <w:style w:type="character" w:styleId="Strong">
    <w:name w:val="Strong"/>
    <w:basedOn w:val="DefaultParagraphFont"/>
    <w:uiPriority w:val="22"/>
    <w:qFormat/>
    <w:rsid w:val="00BF7DB6"/>
    <w:rPr>
      <w:b/>
      <w:bCs/>
    </w:rPr>
  </w:style>
  <w:style w:type="character" w:customStyle="1" w:styleId="apple-converted-space">
    <w:name w:val="apple-converted-space"/>
    <w:basedOn w:val="DefaultParagraphFont"/>
    <w:rsid w:val="00BF7DB6"/>
  </w:style>
  <w:style w:type="character" w:customStyle="1" w:styleId="related-title">
    <w:name w:val="related-title"/>
    <w:basedOn w:val="DefaultParagraphFont"/>
    <w:rsid w:val="00BF7DB6"/>
  </w:style>
  <w:style w:type="paragraph" w:styleId="BalloonText">
    <w:name w:val="Balloon Text"/>
    <w:basedOn w:val="Normal"/>
    <w:link w:val="BalloonTextChar"/>
    <w:uiPriority w:val="99"/>
    <w:semiHidden/>
    <w:unhideWhenUsed/>
    <w:rsid w:val="00BF7D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DB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71381484">
      <w:bodyDiv w:val="1"/>
      <w:marLeft w:val="0"/>
      <w:marRight w:val="0"/>
      <w:marTop w:val="0"/>
      <w:marBottom w:val="0"/>
      <w:divBdr>
        <w:top w:val="none" w:sz="0" w:space="0" w:color="auto"/>
        <w:left w:val="none" w:sz="0" w:space="0" w:color="auto"/>
        <w:bottom w:val="none" w:sz="0" w:space="0" w:color="auto"/>
        <w:right w:val="none" w:sz="0" w:space="0" w:color="auto"/>
      </w:divBdr>
      <w:divsChild>
        <w:div w:id="800921893">
          <w:marLeft w:val="0"/>
          <w:marRight w:val="0"/>
          <w:marTop w:val="0"/>
          <w:marBottom w:val="0"/>
          <w:divBdr>
            <w:top w:val="none" w:sz="0" w:space="0" w:color="auto"/>
            <w:left w:val="none" w:sz="0" w:space="0" w:color="auto"/>
            <w:bottom w:val="none" w:sz="0" w:space="0" w:color="auto"/>
            <w:right w:val="none" w:sz="0" w:space="0" w:color="auto"/>
          </w:divBdr>
          <w:divsChild>
            <w:div w:id="1173492767">
              <w:marLeft w:val="0"/>
              <w:marRight w:val="0"/>
              <w:marTop w:val="0"/>
              <w:marBottom w:val="0"/>
              <w:divBdr>
                <w:top w:val="none" w:sz="0" w:space="0" w:color="auto"/>
                <w:left w:val="none" w:sz="0" w:space="0" w:color="auto"/>
                <w:bottom w:val="none" w:sz="0" w:space="0" w:color="auto"/>
                <w:right w:val="none" w:sz="0" w:space="0" w:color="auto"/>
              </w:divBdr>
              <w:divsChild>
                <w:div w:id="1035618671">
                  <w:marLeft w:val="0"/>
                  <w:marRight w:val="0"/>
                  <w:marTop w:val="0"/>
                  <w:marBottom w:val="0"/>
                  <w:divBdr>
                    <w:top w:val="none" w:sz="0" w:space="0" w:color="auto"/>
                    <w:left w:val="none" w:sz="0" w:space="0" w:color="auto"/>
                    <w:bottom w:val="none" w:sz="0" w:space="0" w:color="auto"/>
                    <w:right w:val="none" w:sz="0" w:space="0" w:color="auto"/>
                  </w:divBdr>
                  <w:divsChild>
                    <w:div w:id="1131363654">
                      <w:marLeft w:val="0"/>
                      <w:marRight w:val="0"/>
                      <w:marTop w:val="0"/>
                      <w:marBottom w:val="0"/>
                      <w:divBdr>
                        <w:top w:val="none" w:sz="0" w:space="0" w:color="auto"/>
                        <w:left w:val="none" w:sz="0" w:space="0" w:color="auto"/>
                        <w:bottom w:val="none" w:sz="0" w:space="0" w:color="auto"/>
                        <w:right w:val="none" w:sz="0" w:space="0" w:color="auto"/>
                      </w:divBdr>
                      <w:divsChild>
                        <w:div w:id="1562132109">
                          <w:marLeft w:val="0"/>
                          <w:marRight w:val="0"/>
                          <w:marTop w:val="0"/>
                          <w:marBottom w:val="0"/>
                          <w:divBdr>
                            <w:top w:val="none" w:sz="0" w:space="0" w:color="auto"/>
                            <w:left w:val="none" w:sz="0" w:space="0" w:color="auto"/>
                            <w:bottom w:val="none" w:sz="0" w:space="0" w:color="auto"/>
                            <w:right w:val="none" w:sz="0" w:space="0" w:color="auto"/>
                          </w:divBdr>
                          <w:divsChild>
                            <w:div w:id="408354878">
                              <w:marLeft w:val="0"/>
                              <w:marRight w:val="0"/>
                              <w:marTop w:val="0"/>
                              <w:marBottom w:val="0"/>
                              <w:divBdr>
                                <w:top w:val="none" w:sz="0" w:space="0" w:color="auto"/>
                                <w:left w:val="none" w:sz="0" w:space="0" w:color="auto"/>
                                <w:bottom w:val="none" w:sz="0" w:space="0" w:color="auto"/>
                                <w:right w:val="none" w:sz="0" w:space="0" w:color="auto"/>
                              </w:divBdr>
                              <w:divsChild>
                                <w:div w:id="1160777145">
                                  <w:marLeft w:val="0"/>
                                  <w:marRight w:val="0"/>
                                  <w:marTop w:val="0"/>
                                  <w:marBottom w:val="0"/>
                                  <w:divBdr>
                                    <w:top w:val="none" w:sz="0" w:space="0" w:color="auto"/>
                                    <w:left w:val="none" w:sz="0" w:space="0" w:color="auto"/>
                                    <w:bottom w:val="none" w:sz="0" w:space="0" w:color="auto"/>
                                    <w:right w:val="none" w:sz="0" w:space="0" w:color="auto"/>
                                  </w:divBdr>
                                  <w:divsChild>
                                    <w:div w:id="1381786487">
                                      <w:marLeft w:val="150"/>
                                      <w:marRight w:val="150"/>
                                      <w:marTop w:val="375"/>
                                      <w:marBottom w:val="375"/>
                                      <w:divBdr>
                                        <w:top w:val="none" w:sz="0" w:space="0" w:color="auto"/>
                                        <w:left w:val="none" w:sz="0" w:space="0" w:color="auto"/>
                                        <w:bottom w:val="none" w:sz="0" w:space="0" w:color="auto"/>
                                        <w:right w:val="none" w:sz="0" w:space="0" w:color="auto"/>
                                      </w:divBdr>
                                      <w:divsChild>
                                        <w:div w:id="1461531707">
                                          <w:marLeft w:val="0"/>
                                          <w:marRight w:val="0"/>
                                          <w:marTop w:val="0"/>
                                          <w:marBottom w:val="0"/>
                                          <w:divBdr>
                                            <w:top w:val="none" w:sz="0" w:space="0" w:color="auto"/>
                                            <w:left w:val="none" w:sz="0" w:space="0" w:color="auto"/>
                                            <w:bottom w:val="none" w:sz="0" w:space="0" w:color="auto"/>
                                            <w:right w:val="none" w:sz="0" w:space="0" w:color="auto"/>
                                          </w:divBdr>
                                          <w:divsChild>
                                            <w:div w:id="1767144829">
                                              <w:marLeft w:val="0"/>
                                              <w:marRight w:val="0"/>
                                              <w:marTop w:val="0"/>
                                              <w:marBottom w:val="0"/>
                                              <w:divBdr>
                                                <w:top w:val="none" w:sz="0" w:space="0" w:color="auto"/>
                                                <w:left w:val="none" w:sz="0" w:space="0" w:color="auto"/>
                                                <w:bottom w:val="none" w:sz="0" w:space="0" w:color="auto"/>
                                                <w:right w:val="none" w:sz="0" w:space="0" w:color="auto"/>
                                              </w:divBdr>
                                              <w:divsChild>
                                                <w:div w:id="173207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914536">
                                      <w:marLeft w:val="0"/>
                                      <w:marRight w:val="0"/>
                                      <w:marTop w:val="0"/>
                                      <w:marBottom w:val="0"/>
                                      <w:divBdr>
                                        <w:top w:val="none" w:sz="0" w:space="0" w:color="auto"/>
                                        <w:left w:val="none" w:sz="0" w:space="0" w:color="auto"/>
                                        <w:bottom w:val="none" w:sz="0" w:space="0" w:color="auto"/>
                                        <w:right w:val="none" w:sz="0" w:space="0" w:color="auto"/>
                                      </w:divBdr>
                                      <w:divsChild>
                                        <w:div w:id="8989414">
                                          <w:marLeft w:val="0"/>
                                          <w:marRight w:val="0"/>
                                          <w:marTop w:val="0"/>
                                          <w:marBottom w:val="0"/>
                                          <w:divBdr>
                                            <w:top w:val="none" w:sz="0" w:space="0" w:color="auto"/>
                                            <w:left w:val="none" w:sz="0" w:space="0" w:color="auto"/>
                                            <w:bottom w:val="none" w:sz="0" w:space="0" w:color="auto"/>
                                            <w:right w:val="none" w:sz="0" w:space="0" w:color="auto"/>
                                          </w:divBdr>
                                          <w:divsChild>
                                            <w:div w:id="880021395">
                                              <w:marLeft w:val="150"/>
                                              <w:marRight w:val="150"/>
                                              <w:marTop w:val="375"/>
                                              <w:marBottom w:val="375"/>
                                              <w:divBdr>
                                                <w:top w:val="none" w:sz="0" w:space="0" w:color="auto"/>
                                                <w:left w:val="none" w:sz="0" w:space="0" w:color="auto"/>
                                                <w:bottom w:val="none" w:sz="0" w:space="0" w:color="auto"/>
                                                <w:right w:val="none" w:sz="0" w:space="0" w:color="auto"/>
                                              </w:divBdr>
                                              <w:divsChild>
                                                <w:div w:id="1635989145">
                                                  <w:marLeft w:val="0"/>
                                                  <w:marRight w:val="0"/>
                                                  <w:marTop w:val="0"/>
                                                  <w:marBottom w:val="0"/>
                                                  <w:divBdr>
                                                    <w:top w:val="none" w:sz="0" w:space="0" w:color="auto"/>
                                                    <w:left w:val="none" w:sz="0" w:space="0" w:color="auto"/>
                                                    <w:bottom w:val="none" w:sz="0" w:space="0" w:color="auto"/>
                                                    <w:right w:val="none" w:sz="0" w:space="0" w:color="auto"/>
                                                  </w:divBdr>
                                                  <w:divsChild>
                                                    <w:div w:id="1647971098">
                                                      <w:marLeft w:val="0"/>
                                                      <w:marRight w:val="0"/>
                                                      <w:marTop w:val="0"/>
                                                      <w:marBottom w:val="0"/>
                                                      <w:divBdr>
                                                        <w:top w:val="none" w:sz="0" w:space="0" w:color="auto"/>
                                                        <w:left w:val="none" w:sz="0" w:space="0" w:color="auto"/>
                                                        <w:bottom w:val="none" w:sz="0" w:space="0" w:color="auto"/>
                                                        <w:right w:val="none" w:sz="0" w:space="0" w:color="auto"/>
                                                      </w:divBdr>
                                                      <w:divsChild>
                                                        <w:div w:id="2127387483">
                                                          <w:marLeft w:val="0"/>
                                                          <w:marRight w:val="0"/>
                                                          <w:marTop w:val="0"/>
                                                          <w:marBottom w:val="0"/>
                                                          <w:divBdr>
                                                            <w:top w:val="none" w:sz="0" w:space="0" w:color="auto"/>
                                                            <w:left w:val="none" w:sz="0" w:space="0" w:color="auto"/>
                                                            <w:bottom w:val="none" w:sz="0" w:space="0" w:color="auto"/>
                                                            <w:right w:val="none" w:sz="0" w:space="0" w:color="auto"/>
                                                          </w:divBdr>
                                                          <w:divsChild>
                                                            <w:div w:id="2057509160">
                                                              <w:marLeft w:val="0"/>
                                                              <w:marRight w:val="225"/>
                                                              <w:marTop w:val="0"/>
                                                              <w:marBottom w:val="75"/>
                                                              <w:divBdr>
                                                                <w:top w:val="none" w:sz="0" w:space="0" w:color="auto"/>
                                                                <w:left w:val="none" w:sz="0" w:space="0" w:color="auto"/>
                                                                <w:bottom w:val="none" w:sz="0" w:space="0" w:color="auto"/>
                                                                <w:right w:val="none" w:sz="0" w:space="0" w:color="auto"/>
                                                              </w:divBdr>
                                                            </w:div>
                                                            <w:div w:id="685983724">
                                                              <w:marLeft w:val="0"/>
                                                              <w:marRight w:val="225"/>
                                                              <w:marTop w:val="0"/>
                                                              <w:marBottom w:val="75"/>
                                                              <w:divBdr>
                                                                <w:top w:val="none" w:sz="0" w:space="0" w:color="auto"/>
                                                                <w:left w:val="none" w:sz="0" w:space="0" w:color="auto"/>
                                                                <w:bottom w:val="none" w:sz="0" w:space="0" w:color="auto"/>
                                                                <w:right w:val="none" w:sz="0" w:space="0" w:color="auto"/>
                                                              </w:divBdr>
                                                            </w:div>
                                                            <w:div w:id="915898184">
                                                              <w:marLeft w:val="0"/>
                                                              <w:marRight w:val="225"/>
                                                              <w:marTop w:val="0"/>
                                                              <w:marBottom w:val="75"/>
                                                              <w:divBdr>
                                                                <w:top w:val="none" w:sz="0" w:space="0" w:color="auto"/>
                                                                <w:left w:val="none" w:sz="0" w:space="0" w:color="auto"/>
                                                                <w:bottom w:val="none" w:sz="0" w:space="0" w:color="auto"/>
                                                                <w:right w:val="none" w:sz="0" w:space="0" w:color="auto"/>
                                                              </w:divBdr>
                                                            </w:div>
                                                            <w:div w:id="197859611">
                                                              <w:marLeft w:val="0"/>
                                                              <w:marRight w:val="225"/>
                                                              <w:marTop w:val="0"/>
                                                              <w:marBottom w:val="75"/>
                                                              <w:divBdr>
                                                                <w:top w:val="none" w:sz="0" w:space="0" w:color="auto"/>
                                                                <w:left w:val="none" w:sz="0" w:space="0" w:color="auto"/>
                                                                <w:bottom w:val="none" w:sz="0" w:space="0" w:color="auto"/>
                                                                <w:right w:val="none" w:sz="0" w:space="0" w:color="auto"/>
                                                              </w:divBdr>
                                                            </w:div>
                                                            <w:div w:id="863137032">
                                                              <w:marLeft w:val="0"/>
                                                              <w:marRight w:val="22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034337">
                                  <w:marLeft w:val="0"/>
                                  <w:marRight w:val="0"/>
                                  <w:marTop w:val="0"/>
                                  <w:marBottom w:val="0"/>
                                  <w:divBdr>
                                    <w:top w:val="none" w:sz="0" w:space="0" w:color="auto"/>
                                    <w:left w:val="none" w:sz="0" w:space="0" w:color="auto"/>
                                    <w:bottom w:val="none" w:sz="0" w:space="0" w:color="auto"/>
                                    <w:right w:val="none" w:sz="0" w:space="0" w:color="auto"/>
                                  </w:divBdr>
                                  <w:divsChild>
                                    <w:div w:id="798182104">
                                      <w:marLeft w:val="0"/>
                                      <w:marRight w:val="0"/>
                                      <w:marTop w:val="525"/>
                                      <w:marBottom w:val="525"/>
                                      <w:divBdr>
                                        <w:top w:val="none" w:sz="0" w:space="0" w:color="auto"/>
                                        <w:left w:val="none" w:sz="0" w:space="0" w:color="auto"/>
                                        <w:bottom w:val="none" w:sz="0" w:space="0" w:color="auto"/>
                                        <w:right w:val="none" w:sz="0" w:space="0" w:color="auto"/>
                                      </w:divBdr>
                                      <w:divsChild>
                                        <w:div w:id="1550797840">
                                          <w:marLeft w:val="150"/>
                                          <w:marRight w:val="150"/>
                                          <w:marTop w:val="0"/>
                                          <w:marBottom w:val="0"/>
                                          <w:divBdr>
                                            <w:top w:val="none" w:sz="0" w:space="0" w:color="auto"/>
                                            <w:left w:val="none" w:sz="0" w:space="0" w:color="auto"/>
                                            <w:bottom w:val="none" w:sz="0" w:space="0" w:color="auto"/>
                                            <w:right w:val="none" w:sz="0" w:space="0" w:color="auto"/>
                                          </w:divBdr>
                                          <w:divsChild>
                                            <w:div w:id="279917047">
                                              <w:marLeft w:val="0"/>
                                              <w:marRight w:val="0"/>
                                              <w:marTop w:val="0"/>
                                              <w:marBottom w:val="0"/>
                                              <w:divBdr>
                                                <w:top w:val="none" w:sz="0" w:space="0" w:color="auto"/>
                                                <w:left w:val="none" w:sz="0" w:space="0" w:color="auto"/>
                                                <w:bottom w:val="none" w:sz="0" w:space="0" w:color="auto"/>
                                                <w:right w:val="none" w:sz="0" w:space="0" w:color="auto"/>
                                              </w:divBdr>
                                              <w:divsChild>
                                                <w:div w:id="658775973">
                                                  <w:marLeft w:val="0"/>
                                                  <w:marRight w:val="0"/>
                                                  <w:marTop w:val="0"/>
                                                  <w:marBottom w:val="0"/>
                                                  <w:divBdr>
                                                    <w:top w:val="none" w:sz="0" w:space="0" w:color="auto"/>
                                                    <w:left w:val="none" w:sz="0" w:space="0" w:color="auto"/>
                                                    <w:bottom w:val="none" w:sz="0" w:space="0" w:color="auto"/>
                                                    <w:right w:val="none" w:sz="0" w:space="0" w:color="auto"/>
                                                  </w:divBdr>
                                                  <w:divsChild>
                                                    <w:div w:id="465898751">
                                                      <w:marLeft w:val="0"/>
                                                      <w:marRight w:val="0"/>
                                                      <w:marTop w:val="0"/>
                                                      <w:marBottom w:val="0"/>
                                                      <w:divBdr>
                                                        <w:top w:val="none" w:sz="0" w:space="0" w:color="auto"/>
                                                        <w:left w:val="none" w:sz="0" w:space="0" w:color="auto"/>
                                                        <w:bottom w:val="none" w:sz="0" w:space="0" w:color="auto"/>
                                                        <w:right w:val="none" w:sz="0" w:space="0" w:color="auto"/>
                                                      </w:divBdr>
                                                      <w:divsChild>
                                                        <w:div w:id="207022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99003712">
              <w:marLeft w:val="0"/>
              <w:marRight w:val="0"/>
              <w:marTop w:val="0"/>
              <w:marBottom w:val="0"/>
              <w:divBdr>
                <w:top w:val="none" w:sz="0" w:space="0" w:color="auto"/>
                <w:left w:val="none" w:sz="0" w:space="0" w:color="auto"/>
                <w:bottom w:val="none" w:sz="0" w:space="0" w:color="auto"/>
                <w:right w:val="none" w:sz="0" w:space="0" w:color="auto"/>
              </w:divBdr>
              <w:divsChild>
                <w:div w:id="1565994286">
                  <w:marLeft w:val="0"/>
                  <w:marRight w:val="0"/>
                  <w:marTop w:val="0"/>
                  <w:marBottom w:val="0"/>
                  <w:divBdr>
                    <w:top w:val="none" w:sz="0" w:space="0" w:color="auto"/>
                    <w:left w:val="none" w:sz="0" w:space="0" w:color="auto"/>
                    <w:bottom w:val="none" w:sz="0" w:space="0" w:color="auto"/>
                    <w:right w:val="none" w:sz="0" w:space="0" w:color="auto"/>
                  </w:divBdr>
                  <w:divsChild>
                    <w:div w:id="1727801651">
                      <w:marLeft w:val="0"/>
                      <w:marRight w:val="0"/>
                      <w:marTop w:val="0"/>
                      <w:marBottom w:val="0"/>
                      <w:divBdr>
                        <w:top w:val="none" w:sz="0" w:space="0" w:color="auto"/>
                        <w:left w:val="none" w:sz="0" w:space="0" w:color="auto"/>
                        <w:bottom w:val="none" w:sz="0" w:space="0" w:color="auto"/>
                        <w:right w:val="none" w:sz="0" w:space="0" w:color="auto"/>
                      </w:divBdr>
                      <w:divsChild>
                        <w:div w:id="640963889">
                          <w:marLeft w:val="0"/>
                          <w:marRight w:val="0"/>
                          <w:marTop w:val="0"/>
                          <w:marBottom w:val="0"/>
                          <w:divBdr>
                            <w:top w:val="none" w:sz="0" w:space="0" w:color="auto"/>
                            <w:left w:val="none" w:sz="0" w:space="0" w:color="auto"/>
                            <w:bottom w:val="none" w:sz="0" w:space="0" w:color="auto"/>
                            <w:right w:val="none" w:sz="0" w:space="0" w:color="auto"/>
                          </w:divBdr>
                          <w:divsChild>
                            <w:div w:id="111753604">
                              <w:marLeft w:val="150"/>
                              <w:marRight w:val="150"/>
                              <w:marTop w:val="375"/>
                              <w:marBottom w:val="375"/>
                              <w:divBdr>
                                <w:top w:val="none" w:sz="0" w:space="0" w:color="auto"/>
                                <w:left w:val="none" w:sz="0" w:space="0" w:color="auto"/>
                                <w:bottom w:val="none" w:sz="0" w:space="0" w:color="auto"/>
                                <w:right w:val="none" w:sz="0" w:space="0" w:color="auto"/>
                              </w:divBdr>
                              <w:divsChild>
                                <w:div w:id="336351077">
                                  <w:marLeft w:val="0"/>
                                  <w:marRight w:val="0"/>
                                  <w:marTop w:val="0"/>
                                  <w:marBottom w:val="0"/>
                                  <w:divBdr>
                                    <w:top w:val="none" w:sz="0" w:space="0" w:color="auto"/>
                                    <w:left w:val="none" w:sz="0" w:space="0" w:color="auto"/>
                                    <w:bottom w:val="none" w:sz="0" w:space="0" w:color="auto"/>
                                    <w:right w:val="none" w:sz="0" w:space="0" w:color="auto"/>
                                  </w:divBdr>
                                  <w:divsChild>
                                    <w:div w:id="1612544222">
                                      <w:marLeft w:val="0"/>
                                      <w:marRight w:val="0"/>
                                      <w:marTop w:val="0"/>
                                      <w:marBottom w:val="0"/>
                                      <w:divBdr>
                                        <w:top w:val="none" w:sz="0" w:space="0" w:color="auto"/>
                                        <w:left w:val="none" w:sz="0" w:space="0" w:color="auto"/>
                                        <w:bottom w:val="none" w:sz="0" w:space="0" w:color="auto"/>
                                        <w:right w:val="none" w:sz="0" w:space="0" w:color="auto"/>
                                      </w:divBdr>
                                      <w:divsChild>
                                        <w:div w:id="59404151">
                                          <w:marLeft w:val="0"/>
                                          <w:marRight w:val="0"/>
                                          <w:marTop w:val="0"/>
                                          <w:marBottom w:val="0"/>
                                          <w:divBdr>
                                            <w:top w:val="none" w:sz="0" w:space="0" w:color="auto"/>
                                            <w:left w:val="none" w:sz="0" w:space="0" w:color="auto"/>
                                            <w:bottom w:val="none" w:sz="0" w:space="0" w:color="auto"/>
                                            <w:right w:val="none" w:sz="0" w:space="0" w:color="auto"/>
                                          </w:divBdr>
                                          <w:divsChild>
                                            <w:div w:id="1446847059">
                                              <w:marLeft w:val="0"/>
                                              <w:marRight w:val="0"/>
                                              <w:marTop w:val="0"/>
                                              <w:marBottom w:val="0"/>
                                              <w:divBdr>
                                                <w:top w:val="none" w:sz="0" w:space="0" w:color="auto"/>
                                                <w:left w:val="none" w:sz="0" w:space="0" w:color="auto"/>
                                                <w:bottom w:val="none" w:sz="0" w:space="0" w:color="auto"/>
                                                <w:right w:val="none" w:sz="0" w:space="0" w:color="auto"/>
                                              </w:divBdr>
                                              <w:divsChild>
                                                <w:div w:id="49500348">
                                                  <w:marLeft w:val="0"/>
                                                  <w:marRight w:val="0"/>
                                                  <w:marTop w:val="0"/>
                                                  <w:marBottom w:val="0"/>
                                                  <w:divBdr>
                                                    <w:top w:val="none" w:sz="0" w:space="0" w:color="auto"/>
                                                    <w:left w:val="none" w:sz="0" w:space="0" w:color="auto"/>
                                                    <w:bottom w:val="none" w:sz="0" w:space="0" w:color="auto"/>
                                                    <w:right w:val="none" w:sz="0" w:space="0" w:color="auto"/>
                                                  </w:divBdr>
                                                  <w:divsChild>
                                                    <w:div w:id="1190527430">
                                                      <w:marLeft w:val="0"/>
                                                      <w:marRight w:val="0"/>
                                                      <w:marTop w:val="0"/>
                                                      <w:marBottom w:val="0"/>
                                                      <w:divBdr>
                                                        <w:top w:val="none" w:sz="0" w:space="0" w:color="auto"/>
                                                        <w:left w:val="none" w:sz="0" w:space="0" w:color="auto"/>
                                                        <w:bottom w:val="none" w:sz="0" w:space="0" w:color="auto"/>
                                                        <w:right w:val="none" w:sz="0" w:space="0" w:color="auto"/>
                                                      </w:divBdr>
                                                      <w:divsChild>
                                                        <w:div w:id="2011593965">
                                                          <w:marLeft w:val="0"/>
                                                          <w:marRight w:val="0"/>
                                                          <w:marTop w:val="0"/>
                                                          <w:marBottom w:val="0"/>
                                                          <w:divBdr>
                                                            <w:top w:val="none" w:sz="0" w:space="0" w:color="auto"/>
                                                            <w:left w:val="none" w:sz="0" w:space="0" w:color="auto"/>
                                                            <w:bottom w:val="none" w:sz="0" w:space="0" w:color="auto"/>
                                                            <w:right w:val="none" w:sz="0" w:space="0" w:color="auto"/>
                                                          </w:divBdr>
                                                        </w:div>
                                                        <w:div w:id="1483891827">
                                                          <w:marLeft w:val="0"/>
                                                          <w:marRight w:val="0"/>
                                                          <w:marTop w:val="0"/>
                                                          <w:marBottom w:val="0"/>
                                                          <w:divBdr>
                                                            <w:top w:val="none" w:sz="0" w:space="0" w:color="auto"/>
                                                            <w:left w:val="none" w:sz="0" w:space="0" w:color="auto"/>
                                                            <w:bottom w:val="none" w:sz="0" w:space="0" w:color="auto"/>
                                                            <w:right w:val="none" w:sz="0" w:space="0" w:color="auto"/>
                                                          </w:divBdr>
                                                          <w:divsChild>
                                                            <w:div w:id="117237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526383">
                                              <w:marLeft w:val="0"/>
                                              <w:marRight w:val="0"/>
                                              <w:marTop w:val="0"/>
                                              <w:marBottom w:val="0"/>
                                              <w:divBdr>
                                                <w:top w:val="none" w:sz="0" w:space="0" w:color="auto"/>
                                                <w:left w:val="none" w:sz="0" w:space="0" w:color="auto"/>
                                                <w:bottom w:val="none" w:sz="0" w:space="0" w:color="auto"/>
                                                <w:right w:val="none" w:sz="0" w:space="0" w:color="auto"/>
                                              </w:divBdr>
                                              <w:divsChild>
                                                <w:div w:id="1496266978">
                                                  <w:marLeft w:val="0"/>
                                                  <w:marRight w:val="0"/>
                                                  <w:marTop w:val="0"/>
                                                  <w:marBottom w:val="0"/>
                                                  <w:divBdr>
                                                    <w:top w:val="none" w:sz="0" w:space="0" w:color="auto"/>
                                                    <w:left w:val="none" w:sz="0" w:space="0" w:color="auto"/>
                                                    <w:bottom w:val="none" w:sz="0" w:space="0" w:color="auto"/>
                                                    <w:right w:val="none" w:sz="0" w:space="0" w:color="auto"/>
                                                  </w:divBdr>
                                                  <w:divsChild>
                                                    <w:div w:id="809638933">
                                                      <w:marLeft w:val="0"/>
                                                      <w:marRight w:val="0"/>
                                                      <w:marTop w:val="0"/>
                                                      <w:marBottom w:val="0"/>
                                                      <w:divBdr>
                                                        <w:top w:val="none" w:sz="0" w:space="0" w:color="auto"/>
                                                        <w:left w:val="none" w:sz="0" w:space="0" w:color="auto"/>
                                                        <w:bottom w:val="none" w:sz="0" w:space="0" w:color="auto"/>
                                                        <w:right w:val="none" w:sz="0" w:space="0" w:color="auto"/>
                                                      </w:divBdr>
                                                      <w:divsChild>
                                                        <w:div w:id="1341422575">
                                                          <w:marLeft w:val="0"/>
                                                          <w:marRight w:val="0"/>
                                                          <w:marTop w:val="0"/>
                                                          <w:marBottom w:val="0"/>
                                                          <w:divBdr>
                                                            <w:top w:val="none" w:sz="0" w:space="0" w:color="auto"/>
                                                            <w:left w:val="none" w:sz="0" w:space="0" w:color="auto"/>
                                                            <w:bottom w:val="none" w:sz="0" w:space="0" w:color="auto"/>
                                                            <w:right w:val="none" w:sz="0" w:space="0" w:color="auto"/>
                                                          </w:divBdr>
                                                        </w:div>
                                                        <w:div w:id="776801125">
                                                          <w:marLeft w:val="0"/>
                                                          <w:marRight w:val="0"/>
                                                          <w:marTop w:val="0"/>
                                                          <w:marBottom w:val="0"/>
                                                          <w:divBdr>
                                                            <w:top w:val="none" w:sz="0" w:space="0" w:color="auto"/>
                                                            <w:left w:val="none" w:sz="0" w:space="0" w:color="auto"/>
                                                            <w:bottom w:val="none" w:sz="0" w:space="0" w:color="auto"/>
                                                            <w:right w:val="none" w:sz="0" w:space="0" w:color="auto"/>
                                                          </w:divBdr>
                                                          <w:divsChild>
                                                            <w:div w:id="90888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533142">
                                              <w:marLeft w:val="0"/>
                                              <w:marRight w:val="0"/>
                                              <w:marTop w:val="0"/>
                                              <w:marBottom w:val="0"/>
                                              <w:divBdr>
                                                <w:top w:val="none" w:sz="0" w:space="0" w:color="auto"/>
                                                <w:left w:val="none" w:sz="0" w:space="0" w:color="auto"/>
                                                <w:bottom w:val="none" w:sz="0" w:space="0" w:color="auto"/>
                                                <w:right w:val="none" w:sz="0" w:space="0" w:color="auto"/>
                                              </w:divBdr>
                                              <w:divsChild>
                                                <w:div w:id="1275210600">
                                                  <w:marLeft w:val="0"/>
                                                  <w:marRight w:val="0"/>
                                                  <w:marTop w:val="0"/>
                                                  <w:marBottom w:val="0"/>
                                                  <w:divBdr>
                                                    <w:top w:val="none" w:sz="0" w:space="0" w:color="auto"/>
                                                    <w:left w:val="none" w:sz="0" w:space="0" w:color="auto"/>
                                                    <w:bottom w:val="none" w:sz="0" w:space="0" w:color="auto"/>
                                                    <w:right w:val="none" w:sz="0" w:space="0" w:color="auto"/>
                                                  </w:divBdr>
                                                  <w:divsChild>
                                                    <w:div w:id="523595759">
                                                      <w:marLeft w:val="0"/>
                                                      <w:marRight w:val="0"/>
                                                      <w:marTop w:val="0"/>
                                                      <w:marBottom w:val="0"/>
                                                      <w:divBdr>
                                                        <w:top w:val="none" w:sz="0" w:space="0" w:color="auto"/>
                                                        <w:left w:val="none" w:sz="0" w:space="0" w:color="auto"/>
                                                        <w:bottom w:val="none" w:sz="0" w:space="0" w:color="auto"/>
                                                        <w:right w:val="none" w:sz="0" w:space="0" w:color="auto"/>
                                                      </w:divBdr>
                                                      <w:divsChild>
                                                        <w:div w:id="685327429">
                                                          <w:marLeft w:val="0"/>
                                                          <w:marRight w:val="0"/>
                                                          <w:marTop w:val="0"/>
                                                          <w:marBottom w:val="0"/>
                                                          <w:divBdr>
                                                            <w:top w:val="none" w:sz="0" w:space="0" w:color="auto"/>
                                                            <w:left w:val="none" w:sz="0" w:space="0" w:color="auto"/>
                                                            <w:bottom w:val="none" w:sz="0" w:space="0" w:color="auto"/>
                                                            <w:right w:val="none" w:sz="0" w:space="0" w:color="auto"/>
                                                          </w:divBdr>
                                                        </w:div>
                                                        <w:div w:id="1321618064">
                                                          <w:marLeft w:val="0"/>
                                                          <w:marRight w:val="0"/>
                                                          <w:marTop w:val="0"/>
                                                          <w:marBottom w:val="0"/>
                                                          <w:divBdr>
                                                            <w:top w:val="none" w:sz="0" w:space="0" w:color="auto"/>
                                                            <w:left w:val="none" w:sz="0" w:space="0" w:color="auto"/>
                                                            <w:bottom w:val="none" w:sz="0" w:space="0" w:color="auto"/>
                                                            <w:right w:val="none" w:sz="0" w:space="0" w:color="auto"/>
                                                          </w:divBdr>
                                                          <w:divsChild>
                                                            <w:div w:id="59424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126243">
                                              <w:marLeft w:val="0"/>
                                              <w:marRight w:val="0"/>
                                              <w:marTop w:val="0"/>
                                              <w:marBottom w:val="0"/>
                                              <w:divBdr>
                                                <w:top w:val="none" w:sz="0" w:space="0" w:color="auto"/>
                                                <w:left w:val="none" w:sz="0" w:space="0" w:color="auto"/>
                                                <w:bottom w:val="none" w:sz="0" w:space="0" w:color="auto"/>
                                                <w:right w:val="none" w:sz="0" w:space="0" w:color="auto"/>
                                              </w:divBdr>
                                              <w:divsChild>
                                                <w:div w:id="1315570959">
                                                  <w:marLeft w:val="0"/>
                                                  <w:marRight w:val="0"/>
                                                  <w:marTop w:val="0"/>
                                                  <w:marBottom w:val="0"/>
                                                  <w:divBdr>
                                                    <w:top w:val="none" w:sz="0" w:space="0" w:color="auto"/>
                                                    <w:left w:val="none" w:sz="0" w:space="0" w:color="auto"/>
                                                    <w:bottom w:val="none" w:sz="0" w:space="0" w:color="auto"/>
                                                    <w:right w:val="none" w:sz="0" w:space="0" w:color="auto"/>
                                                  </w:divBdr>
                                                  <w:divsChild>
                                                    <w:div w:id="922448252">
                                                      <w:marLeft w:val="0"/>
                                                      <w:marRight w:val="0"/>
                                                      <w:marTop w:val="0"/>
                                                      <w:marBottom w:val="0"/>
                                                      <w:divBdr>
                                                        <w:top w:val="none" w:sz="0" w:space="0" w:color="auto"/>
                                                        <w:left w:val="none" w:sz="0" w:space="0" w:color="auto"/>
                                                        <w:bottom w:val="none" w:sz="0" w:space="0" w:color="auto"/>
                                                        <w:right w:val="none" w:sz="0" w:space="0" w:color="auto"/>
                                                      </w:divBdr>
                                                      <w:divsChild>
                                                        <w:div w:id="1125808665">
                                                          <w:marLeft w:val="0"/>
                                                          <w:marRight w:val="0"/>
                                                          <w:marTop w:val="0"/>
                                                          <w:marBottom w:val="0"/>
                                                          <w:divBdr>
                                                            <w:top w:val="none" w:sz="0" w:space="0" w:color="auto"/>
                                                            <w:left w:val="none" w:sz="0" w:space="0" w:color="auto"/>
                                                            <w:bottom w:val="none" w:sz="0" w:space="0" w:color="auto"/>
                                                            <w:right w:val="none" w:sz="0" w:space="0" w:color="auto"/>
                                                          </w:divBdr>
                                                        </w:div>
                                                        <w:div w:id="77364558">
                                                          <w:marLeft w:val="0"/>
                                                          <w:marRight w:val="0"/>
                                                          <w:marTop w:val="0"/>
                                                          <w:marBottom w:val="0"/>
                                                          <w:divBdr>
                                                            <w:top w:val="none" w:sz="0" w:space="0" w:color="auto"/>
                                                            <w:left w:val="none" w:sz="0" w:space="0" w:color="auto"/>
                                                            <w:bottom w:val="none" w:sz="0" w:space="0" w:color="auto"/>
                                                            <w:right w:val="none" w:sz="0" w:space="0" w:color="auto"/>
                                                          </w:divBdr>
                                                          <w:divsChild>
                                                            <w:div w:id="98018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98006">
                                              <w:marLeft w:val="0"/>
                                              <w:marRight w:val="0"/>
                                              <w:marTop w:val="0"/>
                                              <w:marBottom w:val="0"/>
                                              <w:divBdr>
                                                <w:top w:val="none" w:sz="0" w:space="0" w:color="auto"/>
                                                <w:left w:val="none" w:sz="0" w:space="0" w:color="auto"/>
                                                <w:bottom w:val="none" w:sz="0" w:space="0" w:color="auto"/>
                                                <w:right w:val="none" w:sz="0" w:space="0" w:color="auto"/>
                                              </w:divBdr>
                                              <w:divsChild>
                                                <w:div w:id="2037659251">
                                                  <w:marLeft w:val="0"/>
                                                  <w:marRight w:val="0"/>
                                                  <w:marTop w:val="0"/>
                                                  <w:marBottom w:val="0"/>
                                                  <w:divBdr>
                                                    <w:top w:val="none" w:sz="0" w:space="0" w:color="auto"/>
                                                    <w:left w:val="none" w:sz="0" w:space="0" w:color="auto"/>
                                                    <w:bottom w:val="none" w:sz="0" w:space="0" w:color="auto"/>
                                                    <w:right w:val="none" w:sz="0" w:space="0" w:color="auto"/>
                                                  </w:divBdr>
                                                  <w:divsChild>
                                                    <w:div w:id="732507676">
                                                      <w:marLeft w:val="0"/>
                                                      <w:marRight w:val="0"/>
                                                      <w:marTop w:val="0"/>
                                                      <w:marBottom w:val="0"/>
                                                      <w:divBdr>
                                                        <w:top w:val="none" w:sz="0" w:space="0" w:color="auto"/>
                                                        <w:left w:val="none" w:sz="0" w:space="0" w:color="auto"/>
                                                        <w:bottom w:val="none" w:sz="0" w:space="0" w:color="auto"/>
                                                        <w:right w:val="none" w:sz="0" w:space="0" w:color="auto"/>
                                                      </w:divBdr>
                                                      <w:divsChild>
                                                        <w:div w:id="225191700">
                                                          <w:marLeft w:val="0"/>
                                                          <w:marRight w:val="0"/>
                                                          <w:marTop w:val="0"/>
                                                          <w:marBottom w:val="0"/>
                                                          <w:divBdr>
                                                            <w:top w:val="none" w:sz="0" w:space="0" w:color="auto"/>
                                                            <w:left w:val="none" w:sz="0" w:space="0" w:color="auto"/>
                                                            <w:bottom w:val="none" w:sz="0" w:space="0" w:color="auto"/>
                                                            <w:right w:val="none" w:sz="0" w:space="0" w:color="auto"/>
                                                          </w:divBdr>
                                                        </w:div>
                                                        <w:div w:id="13131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616052">
                                              <w:marLeft w:val="0"/>
                                              <w:marRight w:val="0"/>
                                              <w:marTop w:val="0"/>
                                              <w:marBottom w:val="0"/>
                                              <w:divBdr>
                                                <w:top w:val="none" w:sz="0" w:space="0" w:color="auto"/>
                                                <w:left w:val="none" w:sz="0" w:space="0" w:color="auto"/>
                                                <w:bottom w:val="none" w:sz="0" w:space="0" w:color="auto"/>
                                                <w:right w:val="none" w:sz="0" w:space="0" w:color="auto"/>
                                              </w:divBdr>
                                              <w:divsChild>
                                                <w:div w:id="972247457">
                                                  <w:marLeft w:val="0"/>
                                                  <w:marRight w:val="0"/>
                                                  <w:marTop w:val="0"/>
                                                  <w:marBottom w:val="0"/>
                                                  <w:divBdr>
                                                    <w:top w:val="none" w:sz="0" w:space="0" w:color="auto"/>
                                                    <w:left w:val="none" w:sz="0" w:space="0" w:color="auto"/>
                                                    <w:bottom w:val="none" w:sz="0" w:space="0" w:color="auto"/>
                                                    <w:right w:val="none" w:sz="0" w:space="0" w:color="auto"/>
                                                  </w:divBdr>
                                                  <w:divsChild>
                                                    <w:div w:id="521212173">
                                                      <w:marLeft w:val="0"/>
                                                      <w:marRight w:val="0"/>
                                                      <w:marTop w:val="0"/>
                                                      <w:marBottom w:val="0"/>
                                                      <w:divBdr>
                                                        <w:top w:val="none" w:sz="0" w:space="0" w:color="auto"/>
                                                        <w:left w:val="none" w:sz="0" w:space="0" w:color="auto"/>
                                                        <w:bottom w:val="none" w:sz="0" w:space="0" w:color="auto"/>
                                                        <w:right w:val="none" w:sz="0" w:space="0" w:color="auto"/>
                                                      </w:divBdr>
                                                      <w:divsChild>
                                                        <w:div w:id="623388688">
                                                          <w:marLeft w:val="0"/>
                                                          <w:marRight w:val="0"/>
                                                          <w:marTop w:val="0"/>
                                                          <w:marBottom w:val="0"/>
                                                          <w:divBdr>
                                                            <w:top w:val="none" w:sz="0" w:space="0" w:color="auto"/>
                                                            <w:left w:val="none" w:sz="0" w:space="0" w:color="auto"/>
                                                            <w:bottom w:val="none" w:sz="0" w:space="0" w:color="auto"/>
                                                            <w:right w:val="none" w:sz="0" w:space="0" w:color="auto"/>
                                                          </w:divBdr>
                                                        </w:div>
                                                        <w:div w:id="916480968">
                                                          <w:marLeft w:val="0"/>
                                                          <w:marRight w:val="0"/>
                                                          <w:marTop w:val="0"/>
                                                          <w:marBottom w:val="0"/>
                                                          <w:divBdr>
                                                            <w:top w:val="none" w:sz="0" w:space="0" w:color="auto"/>
                                                            <w:left w:val="none" w:sz="0" w:space="0" w:color="auto"/>
                                                            <w:bottom w:val="none" w:sz="0" w:space="0" w:color="auto"/>
                                                            <w:right w:val="none" w:sz="0" w:space="0" w:color="auto"/>
                                                          </w:divBdr>
                                                          <w:divsChild>
                                                            <w:div w:id="197960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4319881">
                      <w:marLeft w:val="0"/>
                      <w:marRight w:val="0"/>
                      <w:marTop w:val="0"/>
                      <w:marBottom w:val="0"/>
                      <w:divBdr>
                        <w:top w:val="none" w:sz="0" w:space="0" w:color="auto"/>
                        <w:left w:val="none" w:sz="0" w:space="0" w:color="auto"/>
                        <w:bottom w:val="none" w:sz="0" w:space="0" w:color="auto"/>
                        <w:right w:val="none" w:sz="0" w:space="0" w:color="auto"/>
                      </w:divBdr>
                      <w:divsChild>
                        <w:div w:id="1485854468">
                          <w:marLeft w:val="0"/>
                          <w:marRight w:val="0"/>
                          <w:marTop w:val="0"/>
                          <w:marBottom w:val="0"/>
                          <w:divBdr>
                            <w:top w:val="none" w:sz="0" w:space="0" w:color="auto"/>
                            <w:left w:val="none" w:sz="0" w:space="0" w:color="auto"/>
                            <w:bottom w:val="none" w:sz="0" w:space="0" w:color="auto"/>
                            <w:right w:val="none" w:sz="0" w:space="0" w:color="auto"/>
                          </w:divBdr>
                          <w:divsChild>
                            <w:div w:id="286938299">
                              <w:marLeft w:val="0"/>
                              <w:marRight w:val="0"/>
                              <w:marTop w:val="0"/>
                              <w:marBottom w:val="0"/>
                              <w:divBdr>
                                <w:top w:val="none" w:sz="0" w:space="0" w:color="auto"/>
                                <w:left w:val="none" w:sz="0" w:space="0" w:color="auto"/>
                                <w:bottom w:val="none" w:sz="0" w:space="0" w:color="auto"/>
                                <w:right w:val="none" w:sz="0" w:space="0" w:color="auto"/>
                              </w:divBdr>
                              <w:divsChild>
                                <w:div w:id="669213286">
                                  <w:marLeft w:val="150"/>
                                  <w:marRight w:val="150"/>
                                  <w:marTop w:val="375"/>
                                  <w:marBottom w:val="375"/>
                                  <w:divBdr>
                                    <w:top w:val="none" w:sz="0" w:space="0" w:color="auto"/>
                                    <w:left w:val="none" w:sz="0" w:space="0" w:color="auto"/>
                                    <w:bottom w:val="none" w:sz="0" w:space="0" w:color="auto"/>
                                    <w:right w:val="none" w:sz="0" w:space="0" w:color="auto"/>
                                  </w:divBdr>
                                </w:div>
                              </w:divsChild>
                            </w:div>
                            <w:div w:id="1215315738">
                              <w:marLeft w:val="0"/>
                              <w:marRight w:val="0"/>
                              <w:marTop w:val="0"/>
                              <w:marBottom w:val="0"/>
                              <w:divBdr>
                                <w:top w:val="none" w:sz="0" w:space="0" w:color="auto"/>
                                <w:left w:val="none" w:sz="0" w:space="0" w:color="auto"/>
                                <w:bottom w:val="none" w:sz="0" w:space="0" w:color="auto"/>
                                <w:right w:val="none" w:sz="0" w:space="0" w:color="auto"/>
                              </w:divBdr>
                              <w:divsChild>
                                <w:div w:id="593126255">
                                  <w:marLeft w:val="150"/>
                                  <w:marRight w:val="150"/>
                                  <w:marTop w:val="375"/>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guru99.com/xslt-report-selenium.html"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guru99.com/how-to-monitor-a-background-job.html" TargetMode="External"/><Relationship Id="rId7" Type="http://schemas.openxmlformats.org/officeDocument/2006/relationships/hyperlink" Target="http://cdn.guru99.com/images/7-2016/072216_1035_UsingSeleni18.png" TargetMode="External"/><Relationship Id="rId12" Type="http://schemas.openxmlformats.org/officeDocument/2006/relationships/image" Target="media/image4.png"/><Relationship Id="rId17" Type="http://schemas.openxmlformats.org/officeDocument/2006/relationships/hyperlink" Target="http://www.guru99.com/hp-alm-create-domain-project-user.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gi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cdn.guru99.com/images/7-2016/072216_1035_UsingSeleni20.png" TargetMode="External"/><Relationship Id="rId24" Type="http://schemas.openxmlformats.org/officeDocument/2006/relationships/image" Target="media/image9.png"/><Relationship Id="rId5" Type="http://schemas.openxmlformats.org/officeDocument/2006/relationships/hyperlink" Target="http://cdn.guru99.com/images/7-2016/072216_1035_UsingSeleni17.png" TargetMode="External"/><Relationship Id="rId15" Type="http://schemas.openxmlformats.org/officeDocument/2006/relationships/hyperlink" Target="http://www.guru99.com/c-fundamentals-arrays-enumeration.html" TargetMode="External"/><Relationship Id="rId23" Type="http://schemas.openxmlformats.org/officeDocument/2006/relationships/hyperlink" Target="http://www.guru99.com/install-informatica-powercenter.html" TargetMode="External"/><Relationship Id="rId10" Type="http://schemas.openxmlformats.org/officeDocument/2006/relationships/image" Target="media/image3.png"/><Relationship Id="rId19" Type="http://schemas.openxmlformats.org/officeDocument/2006/relationships/hyperlink" Target="http://www.guru99.com/cucumber-basics.html" TargetMode="External"/><Relationship Id="rId4" Type="http://schemas.openxmlformats.org/officeDocument/2006/relationships/webSettings" Target="webSettings.xml"/><Relationship Id="rId9" Type="http://schemas.openxmlformats.org/officeDocument/2006/relationships/hyperlink" Target="http://cdn.guru99.com/images/7-2016/072216_1035_UsingSeleni19.png" TargetMode="External"/><Relationship Id="rId14" Type="http://schemas.openxmlformats.org/officeDocument/2006/relationships/hyperlink" Target="http://www.guru99.com/intellij-selenium-webdriver.html"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951</Words>
  <Characters>5426</Characters>
  <Application>Microsoft Office Word</Application>
  <DocSecurity>0</DocSecurity>
  <Lines>45</Lines>
  <Paragraphs>12</Paragraphs>
  <ScaleCrop>false</ScaleCrop>
  <Company/>
  <LinksUpToDate>false</LinksUpToDate>
  <CharactersWithSpaces>6365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dc:creator>
  <cp:lastModifiedBy>siv</cp:lastModifiedBy>
  <cp:revision>1</cp:revision>
  <dcterms:created xsi:type="dcterms:W3CDTF">2017-03-06T16:27:00Z</dcterms:created>
  <dcterms:modified xsi:type="dcterms:W3CDTF">2017-03-06T16:28:00Z</dcterms:modified>
</cp:coreProperties>
</file>